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69E" w:rsidRPr="0065469E" w:rsidDel="005201D9" w:rsidRDefault="0065469E" w:rsidP="0065469E">
      <w:pPr>
        <w:rPr>
          <w:del w:id="0" w:author="Nguyen Minh Anh (FHN.DNA)" w:date="2023-03-16T15:48:00Z"/>
          <w:rFonts w:ascii="Arial" w:hAnsi="Arial" w:cs="Arial"/>
          <w:rPrChange w:id="1" w:author="Nguyen Minh Anh (FHN.DNA)" w:date="2023-03-16T15:13:00Z">
            <w:rPr>
              <w:del w:id="2" w:author="Nguyen Minh Anh (FHN.DNA)" w:date="2023-03-16T15:48:00Z"/>
            </w:rPr>
          </w:rPrChange>
        </w:rPr>
      </w:pPr>
      <w:del w:id="3" w:author="Nguyen Minh Anh (FHN.DNA)" w:date="2023-03-16T15:48:00Z">
        <w:r w:rsidRPr="0065469E" w:rsidDel="005201D9">
          <w:rPr>
            <w:rFonts w:ascii="Arial" w:hAnsi="Arial" w:cs="Arial"/>
            <w:rPrChange w:id="4" w:author="Nguyen Minh Anh (FHN.DNA)" w:date="2023-03-16T15:13:00Z">
              <w:rPr/>
            </w:rPrChange>
          </w:rPr>
          <w:delText>An outline of steps taken to prepare the data to be visualized in the chart, such as:</w:delText>
        </w:r>
      </w:del>
    </w:p>
    <w:p w:rsidR="0065469E" w:rsidRPr="0065469E" w:rsidDel="00B30ED7" w:rsidRDefault="0065469E" w:rsidP="0065469E">
      <w:pPr>
        <w:rPr>
          <w:del w:id="5" w:author="Nguyen Minh Anh (FHN.DNA)" w:date="2023-03-16T15:52:00Z"/>
          <w:rFonts w:ascii="Arial" w:hAnsi="Arial" w:cs="Arial"/>
          <w:rPrChange w:id="6" w:author="Nguyen Minh Anh (FHN.DNA)" w:date="2023-03-16T15:13:00Z">
            <w:rPr>
              <w:del w:id="7" w:author="Nguyen Minh Anh (FHN.DNA)" w:date="2023-03-16T15:52:00Z"/>
            </w:rPr>
          </w:rPrChange>
        </w:rPr>
      </w:pPr>
      <w:del w:id="8" w:author="Nguyen Minh Anh (FHN.DNA)" w:date="2023-03-16T15:52:00Z">
        <w:r w:rsidRPr="0065469E" w:rsidDel="00B30ED7">
          <w:rPr>
            <w:rFonts w:ascii="Arial" w:hAnsi="Arial" w:cs="Arial"/>
            <w:rPrChange w:id="9" w:author="Nguyen Minh Anh (FHN.DNA)" w:date="2023-03-16T15:13:00Z">
              <w:rPr/>
            </w:rPrChange>
          </w:rPr>
          <w:delText>What tools did you use for each step? (Python, SQL, Excel, etc)</w:delText>
        </w:r>
      </w:del>
    </w:p>
    <w:p w:rsidR="0065469E" w:rsidRPr="0065469E" w:rsidDel="00042818" w:rsidRDefault="0065469E" w:rsidP="0065469E">
      <w:pPr>
        <w:rPr>
          <w:del w:id="10" w:author="Nguyen Minh Anh (FHN.DNA)" w:date="2023-03-16T16:36:00Z"/>
          <w:rFonts w:ascii="Arial" w:hAnsi="Arial" w:cs="Arial"/>
          <w:rPrChange w:id="11" w:author="Nguyen Minh Anh (FHN.DNA)" w:date="2023-03-16T15:13:00Z">
            <w:rPr>
              <w:del w:id="12" w:author="Nguyen Minh Anh (FHN.DNA)" w:date="2023-03-16T16:36:00Z"/>
            </w:rPr>
          </w:rPrChange>
        </w:rPr>
      </w:pPr>
      <w:del w:id="13" w:author="Nguyen Minh Anh (FHN.DNA)" w:date="2023-03-16T16:36:00Z">
        <w:r w:rsidRPr="0065469E" w:rsidDel="00042818">
          <w:rPr>
            <w:rFonts w:ascii="Arial" w:hAnsi="Arial" w:cs="Arial"/>
            <w:rPrChange w:id="14" w:author="Nguyen Minh Anh (FHN.DNA)" w:date="2023-03-16T15:13:00Z">
              <w:rPr/>
            </w:rPrChange>
          </w:rPr>
          <w:delText>How did you calculate the moving average?</w:delText>
        </w:r>
      </w:del>
    </w:p>
    <w:p w:rsidR="00594D7B" w:rsidRPr="0065469E" w:rsidDel="00042818" w:rsidRDefault="0065469E" w:rsidP="0065469E">
      <w:pPr>
        <w:rPr>
          <w:del w:id="15" w:author="Nguyen Minh Anh (FHN.DNA)" w:date="2023-03-16T16:36:00Z"/>
          <w:rFonts w:ascii="Arial" w:hAnsi="Arial" w:cs="Arial"/>
          <w:rPrChange w:id="16" w:author="Nguyen Minh Anh (FHN.DNA)" w:date="2023-03-16T15:13:00Z">
            <w:rPr>
              <w:del w:id="17" w:author="Nguyen Minh Anh (FHN.DNA)" w:date="2023-03-16T16:36:00Z"/>
            </w:rPr>
          </w:rPrChange>
        </w:rPr>
      </w:pPr>
      <w:del w:id="18" w:author="Nguyen Minh Anh (FHN.DNA)" w:date="2023-03-16T16:36:00Z">
        <w:r w:rsidRPr="0065469E" w:rsidDel="00042818">
          <w:rPr>
            <w:rFonts w:ascii="Arial" w:hAnsi="Arial" w:cs="Arial"/>
            <w:rPrChange w:id="19" w:author="Nguyen Minh Anh (FHN.DNA)" w:date="2023-03-16T15:13:00Z">
              <w:rPr/>
            </w:rPrChange>
          </w:rPr>
          <w:delText>What were your key considerations when deciding how to visualize the trends?</w:delText>
        </w:r>
      </w:del>
    </w:p>
    <w:p w:rsidR="0065469E" w:rsidRPr="0065469E" w:rsidRDefault="0065469E">
      <w:pPr>
        <w:pStyle w:val="Title"/>
        <w:spacing w:after="240"/>
        <w:jc w:val="center"/>
        <w:rPr>
          <w:rFonts w:ascii="Arial" w:hAnsi="Arial" w:cs="Arial"/>
          <w:rPrChange w:id="20" w:author="Nguyen Minh Anh (FHN.DNA)" w:date="2023-03-16T15:13:00Z">
            <w:rPr/>
          </w:rPrChange>
        </w:rPr>
        <w:pPrChange w:id="21" w:author="Nguyen Minh Anh (FHN.DNA)" w:date="2023-03-16T15:13:00Z">
          <w:pPr/>
        </w:pPrChange>
      </w:pPr>
      <w:r w:rsidRPr="0065469E">
        <w:rPr>
          <w:rFonts w:ascii="Arial" w:hAnsi="Arial" w:cs="Arial"/>
          <w:rPrChange w:id="22" w:author="Nguyen Minh Anh (FHN.DNA)" w:date="2023-03-16T15:13:00Z">
            <w:rPr/>
          </w:rPrChange>
        </w:rPr>
        <w:t>Project 1: Explore Weather Trends</w:t>
      </w:r>
    </w:p>
    <w:p w:rsidR="0065469E" w:rsidRPr="0065469E" w:rsidRDefault="0065469E">
      <w:pPr>
        <w:spacing w:line="276" w:lineRule="auto"/>
        <w:rPr>
          <w:rFonts w:ascii="Arial" w:hAnsi="Arial" w:cs="Arial"/>
          <w:rPrChange w:id="23" w:author="Nguyen Minh Anh (FHN.DNA)" w:date="2023-03-16T15:14:00Z">
            <w:rPr/>
          </w:rPrChange>
        </w:rPr>
        <w:pPrChange w:id="24" w:author="Nguyen Minh Anh (FHN.DNA)" w:date="2023-03-16T15:14:00Z">
          <w:pPr/>
        </w:pPrChange>
      </w:pPr>
      <w:ins w:id="25" w:author="Nguyen Minh Anh (FHN.DNA)" w:date="2023-03-16T15:11:00Z">
        <w:r w:rsidRPr="0065469E">
          <w:rPr>
            <w:rFonts w:ascii="Arial" w:hAnsi="Arial" w:cs="Arial"/>
            <w:rPrChange w:id="26" w:author="Nguyen Minh Anh (FHN.DNA)" w:date="2023-03-16T15:14:00Z">
              <w:rPr/>
            </w:rPrChange>
          </w:rPr>
          <w:t xml:space="preserve">Outcome of this project is </w:t>
        </w:r>
      </w:ins>
      <w:del w:id="27" w:author="Nguyen Minh Anh (FHN.DNA)" w:date="2023-03-16T15:11:00Z">
        <w:r w:rsidRPr="0065469E" w:rsidDel="0065469E">
          <w:rPr>
            <w:rFonts w:ascii="Arial" w:hAnsi="Arial" w:cs="Arial"/>
            <w:rPrChange w:id="28" w:author="Nguyen Minh Anh (FHN.DNA)" w:date="2023-03-16T15:14:00Z">
              <w:rPr/>
            </w:rPrChange>
          </w:rPr>
          <w:delText xml:space="preserve">Your goal will be to </w:delText>
        </w:r>
      </w:del>
      <w:ins w:id="29" w:author="Nguyen Minh Anh (FHN.DNA)" w:date="2023-03-16T15:11:00Z">
        <w:r w:rsidRPr="0065469E">
          <w:rPr>
            <w:rFonts w:ascii="Arial" w:hAnsi="Arial" w:cs="Arial"/>
            <w:rPrChange w:id="30" w:author="Nguyen Minh Anh (FHN.DNA)" w:date="2023-03-16T15:14:00Z">
              <w:rPr/>
            </w:rPrChange>
          </w:rPr>
          <w:t>a</w:t>
        </w:r>
      </w:ins>
      <w:del w:id="31" w:author="Nguyen Minh Anh (FHN.DNA)" w:date="2023-03-16T15:11:00Z">
        <w:r w:rsidRPr="0065469E" w:rsidDel="0065469E">
          <w:rPr>
            <w:rFonts w:ascii="Arial" w:hAnsi="Arial" w:cs="Arial"/>
            <w:rPrChange w:id="32" w:author="Nguyen Minh Anh (FHN.DNA)" w:date="2023-03-16T15:14:00Z">
              <w:rPr/>
            </w:rPrChange>
          </w:rPr>
          <w:delText xml:space="preserve">create a </w:delText>
        </w:r>
      </w:del>
      <w:ins w:id="33" w:author="Nguyen Minh Anh (FHN.DNA)" w:date="2023-03-16T15:11:00Z">
        <w:r w:rsidRPr="0065469E">
          <w:rPr>
            <w:rFonts w:ascii="Arial" w:hAnsi="Arial" w:cs="Arial"/>
            <w:rPrChange w:id="34" w:author="Nguyen Minh Anh (FHN.DNA)" w:date="2023-03-16T15:14:00Z">
              <w:rPr/>
            </w:rPrChange>
          </w:rPr>
          <w:t xml:space="preserve"> </w:t>
        </w:r>
      </w:ins>
      <w:r w:rsidRPr="0065469E">
        <w:rPr>
          <w:rFonts w:ascii="Arial" w:hAnsi="Arial" w:cs="Arial"/>
          <w:rPrChange w:id="35" w:author="Nguyen Minh Anh (FHN.DNA)" w:date="2023-03-16T15:14:00Z">
            <w:rPr/>
          </w:rPrChange>
        </w:rPr>
        <w:t xml:space="preserve">visualization and </w:t>
      </w:r>
      <w:del w:id="36" w:author="Nguyen Minh Anh (FHN.DNA)" w:date="2023-03-16T15:11:00Z">
        <w:r w:rsidRPr="0065469E" w:rsidDel="0065469E">
          <w:rPr>
            <w:rFonts w:ascii="Arial" w:hAnsi="Arial" w:cs="Arial"/>
            <w:rPrChange w:id="37" w:author="Nguyen Minh Anh (FHN.DNA)" w:date="2023-03-16T15:14:00Z">
              <w:rPr/>
            </w:rPrChange>
          </w:rPr>
          <w:delText>p</w:delText>
        </w:r>
      </w:del>
      <w:del w:id="38" w:author="Nguyen Minh Anh (FHN.DNA)" w:date="2023-03-16T15:12:00Z">
        <w:r w:rsidRPr="0065469E" w:rsidDel="0065469E">
          <w:rPr>
            <w:rFonts w:ascii="Arial" w:hAnsi="Arial" w:cs="Arial"/>
            <w:rPrChange w:id="39" w:author="Nguyen Minh Anh (FHN.DNA)" w:date="2023-03-16T15:14:00Z">
              <w:rPr/>
            </w:rPrChange>
          </w:rPr>
          <w:delText>repare a write up describ</w:delText>
        </w:r>
      </w:del>
      <w:ins w:id="40" w:author="Nguyen Minh Anh (FHN.DNA)" w:date="2023-03-16T15:12:00Z">
        <w:r w:rsidRPr="0065469E">
          <w:rPr>
            <w:rFonts w:ascii="Arial" w:hAnsi="Arial" w:cs="Arial"/>
            <w:rPrChange w:id="41" w:author="Nguyen Minh Anh (FHN.DNA)" w:date="2023-03-16T15:14:00Z">
              <w:rPr/>
            </w:rPrChange>
          </w:rPr>
          <w:t>description about</w:t>
        </w:r>
      </w:ins>
      <w:del w:id="42" w:author="Nguyen Minh Anh (FHN.DNA)" w:date="2023-03-16T15:12:00Z">
        <w:r w:rsidRPr="0065469E" w:rsidDel="0065469E">
          <w:rPr>
            <w:rFonts w:ascii="Arial" w:hAnsi="Arial" w:cs="Arial"/>
            <w:rPrChange w:id="43" w:author="Nguyen Minh Anh (FHN.DNA)" w:date="2023-03-16T15:14:00Z">
              <w:rPr/>
            </w:rPrChange>
          </w:rPr>
          <w:delText>ing</w:delText>
        </w:r>
      </w:del>
      <w:r w:rsidRPr="0065469E">
        <w:rPr>
          <w:rFonts w:ascii="Arial" w:hAnsi="Arial" w:cs="Arial"/>
          <w:rPrChange w:id="44" w:author="Nguyen Minh Anh (FHN.DNA)" w:date="2023-03-16T15:14:00Z">
            <w:rPr/>
          </w:rPrChange>
        </w:rPr>
        <w:t xml:space="preserve"> the similarities and differences between global temperature trends and temperature trends in the closest big city to where </w:t>
      </w:r>
      <w:del w:id="45" w:author="Nguyen Minh Anh (FHN.DNA)" w:date="2023-03-16T15:12:00Z">
        <w:r w:rsidRPr="0065469E" w:rsidDel="0065469E">
          <w:rPr>
            <w:rFonts w:ascii="Arial" w:hAnsi="Arial" w:cs="Arial"/>
            <w:rPrChange w:id="46" w:author="Nguyen Minh Anh (FHN.DNA)" w:date="2023-03-16T15:14:00Z">
              <w:rPr/>
            </w:rPrChange>
          </w:rPr>
          <w:delText xml:space="preserve">you </w:delText>
        </w:r>
      </w:del>
      <w:ins w:id="47" w:author="Nguyen Minh Anh (FHN.DNA)" w:date="2023-03-16T15:12:00Z">
        <w:r w:rsidRPr="0065469E">
          <w:rPr>
            <w:rFonts w:ascii="Arial" w:hAnsi="Arial" w:cs="Arial"/>
            <w:rPrChange w:id="48" w:author="Nguyen Minh Anh (FHN.DNA)" w:date="2023-03-16T15:14:00Z">
              <w:rPr/>
            </w:rPrChange>
          </w:rPr>
          <w:t xml:space="preserve">I </w:t>
        </w:r>
      </w:ins>
      <w:r w:rsidRPr="0065469E">
        <w:rPr>
          <w:rFonts w:ascii="Arial" w:hAnsi="Arial" w:cs="Arial"/>
          <w:rPrChange w:id="49" w:author="Nguyen Minh Anh (FHN.DNA)" w:date="2023-03-16T15:14:00Z">
            <w:rPr/>
          </w:rPrChange>
        </w:rPr>
        <w:t xml:space="preserve">live. </w:t>
      </w:r>
      <w:del w:id="50" w:author="Nguyen Minh Anh (FHN.DNA)" w:date="2023-03-16T15:10:00Z">
        <w:r w:rsidRPr="0065469E" w:rsidDel="0065469E">
          <w:rPr>
            <w:rFonts w:ascii="Arial" w:hAnsi="Arial" w:cs="Arial"/>
            <w:rPrChange w:id="51" w:author="Nguyen Minh Anh (FHN.DNA)" w:date="2023-03-16T15:14:00Z">
              <w:rPr/>
            </w:rPrChange>
          </w:rPr>
          <w:delText>To do this, you’ll follow</w:delText>
        </w:r>
      </w:del>
      <w:ins w:id="52" w:author="Nguyen Minh Anh (FHN.DNA)" w:date="2023-03-16T15:10:00Z">
        <w:r w:rsidRPr="0065469E">
          <w:rPr>
            <w:rFonts w:ascii="Arial" w:hAnsi="Arial" w:cs="Arial"/>
            <w:rPrChange w:id="53" w:author="Nguyen Minh Anh (FHN.DNA)" w:date="2023-03-16T15:14:00Z">
              <w:rPr/>
            </w:rPrChange>
          </w:rPr>
          <w:t>Below are</w:t>
        </w:r>
      </w:ins>
      <w:r w:rsidRPr="0065469E">
        <w:rPr>
          <w:rFonts w:ascii="Arial" w:hAnsi="Arial" w:cs="Arial"/>
          <w:rPrChange w:id="54" w:author="Nguyen Minh Anh (FHN.DNA)" w:date="2023-03-16T15:14:00Z">
            <w:rPr/>
          </w:rPrChange>
        </w:rPr>
        <w:t xml:space="preserve"> the steps </w:t>
      </w:r>
      <w:ins w:id="55" w:author="Nguyen Minh Anh (FHN.DNA)" w:date="2023-03-16T15:11:00Z">
        <w:r w:rsidRPr="0065469E">
          <w:rPr>
            <w:rFonts w:ascii="Arial" w:hAnsi="Arial" w:cs="Arial"/>
            <w:rPrChange w:id="56" w:author="Nguyen Minh Anh (FHN.DNA)" w:date="2023-03-16T15:14:00Z">
              <w:rPr/>
            </w:rPrChange>
          </w:rPr>
          <w:t>I followed</w:t>
        </w:r>
      </w:ins>
      <w:del w:id="57" w:author="Nguyen Minh Anh (FHN.DNA)" w:date="2023-03-16T15:11:00Z">
        <w:r w:rsidRPr="0065469E" w:rsidDel="0065469E">
          <w:rPr>
            <w:rFonts w:ascii="Arial" w:hAnsi="Arial" w:cs="Arial"/>
            <w:rPrChange w:id="58" w:author="Nguyen Minh Anh (FHN.DNA)" w:date="2023-03-16T15:14:00Z">
              <w:rPr/>
            </w:rPrChange>
          </w:rPr>
          <w:delText>below</w:delText>
        </w:r>
      </w:del>
      <w:r w:rsidRPr="0065469E">
        <w:rPr>
          <w:rFonts w:ascii="Arial" w:hAnsi="Arial" w:cs="Arial"/>
          <w:rPrChange w:id="59" w:author="Nguyen Minh Anh (FHN.DNA)" w:date="2023-03-16T15:14:00Z">
            <w:rPr/>
          </w:rPrChange>
        </w:rPr>
        <w:t>:</w:t>
      </w:r>
    </w:p>
    <w:p w:rsidR="0065469E" w:rsidRPr="0065469E" w:rsidDel="0065469E" w:rsidRDefault="0065469E">
      <w:pPr>
        <w:spacing w:line="276" w:lineRule="auto"/>
        <w:rPr>
          <w:del w:id="60" w:author="Nguyen Minh Anh (FHN.DNA)" w:date="2023-03-16T15:10:00Z"/>
          <w:rFonts w:ascii="Arial" w:hAnsi="Arial" w:cs="Arial"/>
          <w:b/>
          <w:rPrChange w:id="61" w:author="Nguyen Minh Anh (FHN.DNA)" w:date="2023-03-16T15:14:00Z">
            <w:rPr>
              <w:del w:id="62" w:author="Nguyen Minh Anh (FHN.DNA)" w:date="2023-03-16T15:10:00Z"/>
            </w:rPr>
          </w:rPrChange>
        </w:rPr>
        <w:pPrChange w:id="63" w:author="Nguyen Minh Anh (FHN.DNA)" w:date="2023-03-16T15:14:00Z">
          <w:pPr/>
        </w:pPrChange>
      </w:pPr>
    </w:p>
    <w:p w:rsidR="0065469E" w:rsidRPr="0065469E" w:rsidRDefault="0065469E">
      <w:pPr>
        <w:pStyle w:val="ListParagraph"/>
        <w:numPr>
          <w:ilvl w:val="0"/>
          <w:numId w:val="1"/>
        </w:numPr>
        <w:spacing w:line="276" w:lineRule="auto"/>
        <w:rPr>
          <w:rFonts w:ascii="Arial" w:hAnsi="Arial" w:cs="Arial"/>
          <w:b/>
          <w:rPrChange w:id="64" w:author="Nguyen Minh Anh (FHN.DNA)" w:date="2023-03-16T15:14:00Z">
            <w:rPr/>
          </w:rPrChange>
        </w:rPr>
        <w:pPrChange w:id="65" w:author="Nguyen Minh Anh (FHN.DNA)" w:date="2023-03-16T15:14:00Z">
          <w:pPr>
            <w:pStyle w:val="ListParagraph"/>
            <w:numPr>
              <w:numId w:val="1"/>
            </w:numPr>
            <w:ind w:hanging="360"/>
          </w:pPr>
        </w:pPrChange>
      </w:pPr>
      <w:r w:rsidRPr="0065469E">
        <w:rPr>
          <w:rFonts w:ascii="Arial" w:hAnsi="Arial" w:cs="Arial"/>
          <w:b/>
          <w:rPrChange w:id="66" w:author="Nguyen Minh Anh (FHN.DNA)" w:date="2023-03-16T15:14:00Z">
            <w:rPr/>
          </w:rPrChange>
        </w:rPr>
        <w:t xml:space="preserve">Extract the data from the database. </w:t>
      </w:r>
    </w:p>
    <w:p w:rsidR="0065469E" w:rsidRDefault="0065469E">
      <w:pPr>
        <w:spacing w:line="276" w:lineRule="auto"/>
        <w:ind w:left="360"/>
        <w:rPr>
          <w:ins w:id="67" w:author="Nguyen Minh Anh (FHN.DNA)" w:date="2023-03-16T15:33:00Z"/>
          <w:rFonts w:ascii="Arial" w:hAnsi="Arial" w:cs="Arial"/>
        </w:rPr>
        <w:pPrChange w:id="68" w:author="Nguyen Minh Anh (FHN.DNA)" w:date="2023-03-16T15:14:00Z">
          <w:pPr>
            <w:ind w:left="360"/>
          </w:pPr>
        </w:pPrChange>
      </w:pPr>
      <w:del w:id="69" w:author="Nguyen Minh Anh (FHN.DNA)" w:date="2023-03-16T15:41:00Z">
        <w:r w:rsidRPr="0065469E" w:rsidDel="00DC1690">
          <w:rPr>
            <w:rFonts w:ascii="Arial" w:hAnsi="Arial" w:cs="Arial"/>
            <w:rPrChange w:id="70" w:author="Nguyen Minh Anh (FHN.DNA)" w:date="2023-03-16T15:14:00Z">
              <w:rPr/>
            </w:rPrChange>
          </w:rPr>
          <w:delText xml:space="preserve">You’ll </w:delText>
        </w:r>
      </w:del>
      <w:ins w:id="71" w:author="Nguyen Minh Anh (FHN.DNA)" w:date="2023-03-16T15:41:00Z">
        <w:r w:rsidR="00DC1690">
          <w:rPr>
            <w:rFonts w:ascii="Arial" w:hAnsi="Arial" w:cs="Arial"/>
          </w:rPr>
          <w:t>I</w:t>
        </w:r>
        <w:r w:rsidR="00DC1690" w:rsidRPr="0065469E">
          <w:rPr>
            <w:rFonts w:ascii="Arial" w:hAnsi="Arial" w:cs="Arial"/>
            <w:rPrChange w:id="72" w:author="Nguyen Minh Anh (FHN.DNA)" w:date="2023-03-16T15:14:00Z">
              <w:rPr/>
            </w:rPrChange>
          </w:rPr>
          <w:t xml:space="preserve"> </w:t>
        </w:r>
      </w:ins>
      <w:r w:rsidRPr="0065469E">
        <w:rPr>
          <w:rFonts w:ascii="Arial" w:hAnsi="Arial" w:cs="Arial"/>
          <w:rPrChange w:id="73" w:author="Nguyen Minh Anh (FHN.DNA)" w:date="2023-03-16T15:14:00Z">
            <w:rPr/>
          </w:rPrChange>
        </w:rPr>
        <w:t xml:space="preserve">need to export the temperature data for the world as well as for the closest big city to where </w:t>
      </w:r>
      <w:del w:id="74" w:author="Nguyen Minh Anh (FHN.DNA)" w:date="2023-03-16T15:41:00Z">
        <w:r w:rsidRPr="0065469E" w:rsidDel="00DC1690">
          <w:rPr>
            <w:rFonts w:ascii="Arial" w:hAnsi="Arial" w:cs="Arial"/>
            <w:rPrChange w:id="75" w:author="Nguyen Minh Anh (FHN.DNA)" w:date="2023-03-16T15:14:00Z">
              <w:rPr/>
            </w:rPrChange>
          </w:rPr>
          <w:delText xml:space="preserve">you </w:delText>
        </w:r>
      </w:del>
      <w:ins w:id="76" w:author="Nguyen Minh Anh (FHN.DNA)" w:date="2023-03-16T15:41:00Z">
        <w:r w:rsidR="00DC1690">
          <w:rPr>
            <w:rFonts w:ascii="Arial" w:hAnsi="Arial" w:cs="Arial"/>
          </w:rPr>
          <w:t>I</w:t>
        </w:r>
        <w:r w:rsidR="00DC1690" w:rsidRPr="0065469E">
          <w:rPr>
            <w:rFonts w:ascii="Arial" w:hAnsi="Arial" w:cs="Arial"/>
            <w:rPrChange w:id="77" w:author="Nguyen Minh Anh (FHN.DNA)" w:date="2023-03-16T15:14:00Z">
              <w:rPr/>
            </w:rPrChange>
          </w:rPr>
          <w:t xml:space="preserve"> </w:t>
        </w:r>
      </w:ins>
      <w:r w:rsidRPr="0065469E">
        <w:rPr>
          <w:rFonts w:ascii="Arial" w:hAnsi="Arial" w:cs="Arial"/>
          <w:rPrChange w:id="78" w:author="Nguyen Minh Anh (FHN.DNA)" w:date="2023-03-16T15:14:00Z">
            <w:rPr/>
          </w:rPrChange>
        </w:rPr>
        <w:t xml:space="preserve">live. </w:t>
      </w:r>
      <w:del w:id="79" w:author="Nguyen Minh Anh (FHN.DNA)" w:date="2023-03-16T15:41:00Z">
        <w:r w:rsidRPr="0065469E" w:rsidDel="00DC1690">
          <w:rPr>
            <w:rFonts w:ascii="Arial" w:hAnsi="Arial" w:cs="Arial"/>
            <w:rPrChange w:id="80" w:author="Nguyen Minh Anh (FHN.DNA)" w:date="2023-03-16T15:14:00Z">
              <w:rPr/>
            </w:rPrChange>
          </w:rPr>
          <w:delText>You can find a list of cities and countries in the city_list table. To interact with the database, you'll need to write a SQL query.</w:delText>
        </w:r>
      </w:del>
    </w:p>
    <w:p w:rsidR="00DC1690" w:rsidRDefault="00DC1690">
      <w:pPr>
        <w:pStyle w:val="ListParagraph"/>
        <w:numPr>
          <w:ilvl w:val="0"/>
          <w:numId w:val="4"/>
        </w:numPr>
        <w:spacing w:line="276" w:lineRule="auto"/>
        <w:rPr>
          <w:ins w:id="81" w:author="Nguyen Minh Anh (FHN.DNA)" w:date="2023-03-16T15:44:00Z"/>
          <w:rFonts w:ascii="Arial" w:hAnsi="Arial" w:cs="Arial"/>
        </w:rPr>
        <w:pPrChange w:id="82" w:author="Nguyen Minh Anh (FHN.DNA)" w:date="2023-03-16T15:44:00Z">
          <w:pPr>
            <w:ind w:left="360"/>
          </w:pPr>
        </w:pPrChange>
      </w:pPr>
      <w:ins w:id="83" w:author="Nguyen Minh Anh (FHN.DNA)" w:date="2023-03-16T15:33:00Z">
        <w:r w:rsidRPr="005201D9">
          <w:rPr>
            <w:rFonts w:ascii="Arial" w:hAnsi="Arial" w:cs="Arial"/>
            <w:rPrChange w:id="84" w:author="Nguyen Minh Anh (FHN.DNA)" w:date="2023-03-16T15:44:00Z">
              <w:rPr/>
            </w:rPrChange>
          </w:rPr>
          <w:t xml:space="preserve">To find nearest </w:t>
        </w:r>
      </w:ins>
      <w:ins w:id="85" w:author="Nguyen Minh Anh (FHN.DNA)" w:date="2023-03-16T15:34:00Z">
        <w:r w:rsidRPr="005201D9">
          <w:rPr>
            <w:rFonts w:ascii="Arial" w:hAnsi="Arial" w:cs="Arial"/>
            <w:rPrChange w:id="86" w:author="Nguyen Minh Anh (FHN.DNA)" w:date="2023-03-16T15:44:00Z">
              <w:rPr/>
            </w:rPrChange>
          </w:rPr>
          <w:t xml:space="preserve">city from where I live, I find </w:t>
        </w:r>
      </w:ins>
      <w:ins w:id="87" w:author="Nguyen Minh Anh (FHN.DNA)" w:date="2023-03-16T15:37:00Z">
        <w:r w:rsidRPr="005201D9">
          <w:rPr>
            <w:rFonts w:ascii="Arial" w:hAnsi="Arial" w:cs="Arial"/>
            <w:rPrChange w:id="88" w:author="Nguyen Minh Anh (FHN.DNA)" w:date="2023-03-16T15:44:00Z">
              <w:rPr/>
            </w:rPrChange>
          </w:rPr>
          <w:t xml:space="preserve">if there are any cities from </w:t>
        </w:r>
      </w:ins>
      <w:ins w:id="89" w:author="Nguyen Minh Anh (FHN.DNA)" w:date="2023-03-16T15:34:00Z">
        <w:r w:rsidRPr="005201D9">
          <w:rPr>
            <w:rFonts w:ascii="Arial" w:hAnsi="Arial" w:cs="Arial"/>
            <w:rPrChange w:id="90" w:author="Nguyen Minh Anh (FHN.DNA)" w:date="2023-03-16T15:44:00Z">
              <w:rPr/>
            </w:rPrChange>
          </w:rPr>
          <w:t xml:space="preserve">my country </w:t>
        </w:r>
      </w:ins>
      <w:ins w:id="91" w:author="Nguyen Minh Anh (FHN.DNA)" w:date="2023-03-16T15:37:00Z">
        <w:r w:rsidRPr="005201D9">
          <w:rPr>
            <w:rFonts w:ascii="Arial" w:hAnsi="Arial" w:cs="Arial"/>
            <w:rPrChange w:id="92" w:author="Nguyen Minh Anh (FHN.DNA)" w:date="2023-03-16T15:44:00Z">
              <w:rPr/>
            </w:rPrChange>
          </w:rPr>
          <w:t>in</w:t>
        </w:r>
      </w:ins>
      <w:ins w:id="93" w:author="Nguyen Minh Anh (FHN.DNA)" w:date="2023-03-16T15:34:00Z">
        <w:r w:rsidRPr="005201D9">
          <w:rPr>
            <w:rFonts w:ascii="Arial" w:hAnsi="Arial" w:cs="Arial"/>
            <w:rPrChange w:id="94" w:author="Nguyen Minh Anh (FHN.DNA)" w:date="2023-03-16T15:44:00Z">
              <w:rPr/>
            </w:rPrChange>
          </w:rPr>
          <w:t xml:space="preserve"> </w:t>
        </w:r>
        <w:proofErr w:type="spellStart"/>
        <w:r w:rsidRPr="005201D9">
          <w:rPr>
            <w:rFonts w:ascii="Arial" w:hAnsi="Arial" w:cs="Arial"/>
            <w:rPrChange w:id="95" w:author="Nguyen Minh Anh (FHN.DNA)" w:date="2023-03-16T15:44:00Z">
              <w:rPr/>
            </w:rPrChange>
          </w:rPr>
          <w:t>city</w:t>
        </w:r>
      </w:ins>
      <w:ins w:id="96" w:author="Nguyen Minh Anh (FHN.DNA)" w:date="2023-03-16T15:35:00Z">
        <w:r w:rsidRPr="005201D9">
          <w:rPr>
            <w:rFonts w:ascii="Arial" w:hAnsi="Arial" w:cs="Arial"/>
            <w:rPrChange w:id="97" w:author="Nguyen Minh Anh (FHN.DNA)" w:date="2023-03-16T15:44:00Z">
              <w:rPr/>
            </w:rPrChange>
          </w:rPr>
          <w:t>_list</w:t>
        </w:r>
        <w:proofErr w:type="spellEnd"/>
        <w:r w:rsidRPr="005201D9">
          <w:rPr>
            <w:rFonts w:ascii="Arial" w:hAnsi="Arial" w:cs="Arial"/>
            <w:rPrChange w:id="98" w:author="Nguyen Minh Anh (FHN.DNA)" w:date="2023-03-16T15:44:00Z">
              <w:rPr/>
            </w:rPrChange>
          </w:rPr>
          <w:t xml:space="preserve"> table</w:t>
        </w:r>
      </w:ins>
      <w:ins w:id="99" w:author="Nguyen Minh Anh (FHN.DNA)" w:date="2023-03-16T15:39:00Z">
        <w:r w:rsidRPr="005201D9">
          <w:rPr>
            <w:rFonts w:ascii="Arial" w:hAnsi="Arial" w:cs="Arial"/>
            <w:rPrChange w:id="100" w:author="Nguyen Minh Anh (FHN.DNA)" w:date="2023-03-16T15:44:00Z">
              <w:rPr/>
            </w:rPrChange>
          </w:rPr>
          <w:t xml:space="preserve"> with</w:t>
        </w:r>
      </w:ins>
      <w:ins w:id="101" w:author="Nguyen Minh Anh (FHN.DNA)" w:date="2023-03-16T15:35:00Z">
        <w:r w:rsidRPr="005201D9">
          <w:rPr>
            <w:rFonts w:ascii="Arial" w:hAnsi="Arial" w:cs="Arial"/>
            <w:rPrChange w:id="102" w:author="Nguyen Minh Anh (FHN.DNA)" w:date="2023-03-16T15:44:00Z">
              <w:rPr/>
            </w:rPrChange>
          </w:rPr>
          <w:t xml:space="preserve"> “LIKE” </w:t>
        </w:r>
      </w:ins>
      <w:ins w:id="103" w:author="Nguyen Minh Anh (FHN.DNA)" w:date="2023-03-16T15:36:00Z">
        <w:r w:rsidRPr="005201D9">
          <w:rPr>
            <w:rFonts w:ascii="Arial" w:hAnsi="Arial" w:cs="Arial"/>
            <w:rPrChange w:id="104" w:author="Nguyen Minh Anh (FHN.DNA)" w:date="2023-03-16T15:44:00Z">
              <w:rPr/>
            </w:rPrChange>
          </w:rPr>
          <w:t>operator</w:t>
        </w:r>
      </w:ins>
      <w:ins w:id="105" w:author="Nguyen Minh Anh (FHN.DNA)" w:date="2023-03-16T15:39:00Z">
        <w:r w:rsidRPr="005201D9">
          <w:rPr>
            <w:rFonts w:ascii="Arial" w:hAnsi="Arial" w:cs="Arial"/>
            <w:i/>
            <w:rPrChange w:id="106" w:author="Nguyen Minh Anh (FHN.DNA)" w:date="2023-03-16T15:44:00Z">
              <w:rPr>
                <w:i/>
              </w:rPr>
            </w:rPrChange>
          </w:rPr>
          <w:t xml:space="preserve">. </w:t>
        </w:r>
        <w:r w:rsidRPr="005201D9">
          <w:rPr>
            <w:rFonts w:ascii="Arial" w:hAnsi="Arial" w:cs="Arial"/>
            <w:rPrChange w:id="107" w:author="Nguyen Minh Anh (FHN.DNA)" w:date="2023-03-16T15:44:00Z">
              <w:rPr/>
            </w:rPrChange>
          </w:rPr>
          <w:t xml:space="preserve">The </w:t>
        </w:r>
      </w:ins>
      <w:ins w:id="108" w:author="Nguyen Minh Anh (FHN.DNA)" w:date="2023-03-16T15:40:00Z">
        <w:r w:rsidRPr="005201D9">
          <w:rPr>
            <w:rFonts w:ascii="Arial" w:hAnsi="Arial" w:cs="Arial"/>
            <w:rPrChange w:id="109" w:author="Nguyen Minh Anh (FHN.DNA)" w:date="2023-03-16T15:44:00Z">
              <w:rPr/>
            </w:rPrChange>
          </w:rPr>
          <w:t>output</w:t>
        </w:r>
      </w:ins>
      <w:ins w:id="110" w:author="Nguyen Minh Anh (FHN.DNA)" w:date="2023-03-16T15:39:00Z">
        <w:r w:rsidRPr="005201D9">
          <w:rPr>
            <w:rFonts w:ascii="Arial" w:hAnsi="Arial" w:cs="Arial"/>
            <w:rPrChange w:id="111" w:author="Nguyen Minh Anh (FHN.DNA)" w:date="2023-03-16T15:44:00Z">
              <w:rPr/>
            </w:rPrChange>
          </w:rPr>
          <w:t xml:space="preserve"> </w:t>
        </w:r>
      </w:ins>
      <w:ins w:id="112" w:author="Nguyen Minh Anh (FHN.DNA)" w:date="2023-03-16T15:40:00Z">
        <w:r w:rsidRPr="005201D9">
          <w:rPr>
            <w:rFonts w:ascii="Arial" w:hAnsi="Arial" w:cs="Arial"/>
            <w:rPrChange w:id="113" w:author="Nguyen Minh Anh (FHN.DNA)" w:date="2023-03-16T15:44:00Z">
              <w:rPr/>
            </w:rPrChange>
          </w:rPr>
          <w:t xml:space="preserve">has 2 records which is 2 city of Vietnam including Hanoi where </w:t>
        </w:r>
      </w:ins>
      <w:ins w:id="114" w:author="Nguyen Minh Anh (FHN.DNA)" w:date="2023-03-16T15:41:00Z">
        <w:r w:rsidRPr="005201D9">
          <w:rPr>
            <w:rFonts w:ascii="Arial" w:hAnsi="Arial" w:cs="Arial"/>
            <w:rPrChange w:id="115" w:author="Nguyen Minh Anh (FHN.DNA)" w:date="2023-03-16T15:44:00Z">
              <w:rPr/>
            </w:rPrChange>
          </w:rPr>
          <w:t>I live.</w:t>
        </w:r>
      </w:ins>
    </w:p>
    <w:p w:rsidR="005201D9" w:rsidRDefault="005201D9">
      <w:pPr>
        <w:pStyle w:val="ListParagraph"/>
        <w:spacing w:line="276" w:lineRule="auto"/>
        <w:rPr>
          <w:ins w:id="116" w:author="Nguyen Minh Anh (FHN.DNA)" w:date="2023-03-16T15:45:00Z"/>
          <w:rFonts w:ascii="Arial" w:hAnsi="Arial" w:cs="Arial"/>
          <w:i/>
        </w:rPr>
        <w:pPrChange w:id="117" w:author="Nguyen Minh Anh (FHN.DNA)" w:date="2023-03-16T15:45:00Z">
          <w:pPr>
            <w:ind w:left="360"/>
          </w:pPr>
        </w:pPrChange>
      </w:pPr>
      <w:ins w:id="118" w:author="Nguyen Minh Anh (FHN.DNA)" w:date="2023-03-16T15:45:00Z">
        <w:r w:rsidRPr="00E31758">
          <w:rPr>
            <w:rFonts w:ascii="Arial" w:hAnsi="Arial" w:cs="Arial"/>
            <w:i/>
          </w:rPr>
          <w:t xml:space="preserve">select * </w:t>
        </w:r>
      </w:ins>
    </w:p>
    <w:p w:rsidR="005201D9" w:rsidRDefault="005201D9">
      <w:pPr>
        <w:pStyle w:val="ListParagraph"/>
        <w:spacing w:line="276" w:lineRule="auto"/>
        <w:rPr>
          <w:ins w:id="119" w:author="Nguyen Minh Anh (FHN.DNA)" w:date="2023-03-16T15:45:00Z"/>
          <w:rFonts w:ascii="Arial" w:hAnsi="Arial" w:cs="Arial"/>
          <w:i/>
        </w:rPr>
        <w:pPrChange w:id="120" w:author="Nguyen Minh Anh (FHN.DNA)" w:date="2023-03-16T15:45:00Z">
          <w:pPr>
            <w:ind w:left="360"/>
          </w:pPr>
        </w:pPrChange>
      </w:pPr>
      <w:ins w:id="121" w:author="Nguyen Minh Anh (FHN.DNA)" w:date="2023-03-16T15:45:00Z">
        <w:r w:rsidRPr="00E31758">
          <w:rPr>
            <w:rFonts w:ascii="Arial" w:hAnsi="Arial" w:cs="Arial"/>
            <w:i/>
          </w:rPr>
          <w:t xml:space="preserve">from </w:t>
        </w:r>
        <w:proofErr w:type="spellStart"/>
        <w:r w:rsidRPr="00E31758">
          <w:rPr>
            <w:rFonts w:ascii="Arial" w:hAnsi="Arial" w:cs="Arial"/>
            <w:i/>
          </w:rPr>
          <w:t>city_list</w:t>
        </w:r>
        <w:proofErr w:type="spellEnd"/>
        <w:r w:rsidRPr="00E31758">
          <w:rPr>
            <w:rFonts w:ascii="Arial" w:hAnsi="Arial" w:cs="Arial"/>
            <w:i/>
          </w:rPr>
          <w:t xml:space="preserve"> </w:t>
        </w:r>
      </w:ins>
    </w:p>
    <w:p w:rsidR="005201D9" w:rsidRPr="005201D9" w:rsidRDefault="005201D9">
      <w:pPr>
        <w:pStyle w:val="ListParagraph"/>
        <w:spacing w:line="276" w:lineRule="auto"/>
        <w:rPr>
          <w:ins w:id="122" w:author="Nguyen Minh Anh (FHN.DNA)" w:date="2023-03-16T15:41:00Z"/>
          <w:rFonts w:ascii="Arial" w:hAnsi="Arial" w:cs="Arial"/>
          <w:rPrChange w:id="123" w:author="Nguyen Minh Anh (FHN.DNA)" w:date="2023-03-16T15:44:00Z">
            <w:rPr>
              <w:ins w:id="124" w:author="Nguyen Minh Anh (FHN.DNA)" w:date="2023-03-16T15:41:00Z"/>
            </w:rPr>
          </w:rPrChange>
        </w:rPr>
        <w:pPrChange w:id="125" w:author="Nguyen Minh Anh (FHN.DNA)" w:date="2023-03-16T15:45:00Z">
          <w:pPr>
            <w:ind w:left="360"/>
          </w:pPr>
        </w:pPrChange>
      </w:pPr>
      <w:ins w:id="126" w:author="Nguyen Minh Anh (FHN.DNA)" w:date="2023-03-16T15:45:00Z">
        <w:r w:rsidRPr="00E31758">
          <w:rPr>
            <w:rFonts w:ascii="Arial" w:hAnsi="Arial" w:cs="Arial"/>
            <w:i/>
          </w:rPr>
          <w:t>where country like ‘%</w:t>
        </w:r>
        <w:proofErr w:type="spellStart"/>
        <w:r w:rsidRPr="00E31758">
          <w:rPr>
            <w:rFonts w:ascii="Arial" w:hAnsi="Arial" w:cs="Arial"/>
            <w:i/>
          </w:rPr>
          <w:t>ietnam</w:t>
        </w:r>
        <w:proofErr w:type="spellEnd"/>
        <w:r w:rsidRPr="00E31758">
          <w:rPr>
            <w:rFonts w:ascii="Arial" w:hAnsi="Arial" w:cs="Arial"/>
            <w:i/>
          </w:rPr>
          <w:t>’</w:t>
        </w:r>
      </w:ins>
    </w:p>
    <w:p w:rsidR="00DC1690" w:rsidRPr="0065469E" w:rsidDel="005201D9" w:rsidRDefault="00DC1690">
      <w:pPr>
        <w:spacing w:line="276" w:lineRule="auto"/>
        <w:ind w:left="360"/>
        <w:rPr>
          <w:del w:id="127" w:author="Nguyen Minh Anh (FHN.DNA)" w:date="2023-03-16T15:45:00Z"/>
          <w:rFonts w:ascii="Arial" w:hAnsi="Arial" w:cs="Arial"/>
          <w:rPrChange w:id="128" w:author="Nguyen Minh Anh (FHN.DNA)" w:date="2023-03-16T15:14:00Z">
            <w:rPr>
              <w:del w:id="129" w:author="Nguyen Minh Anh (FHN.DNA)" w:date="2023-03-16T15:45:00Z"/>
            </w:rPr>
          </w:rPrChange>
        </w:rPr>
        <w:pPrChange w:id="130" w:author="Nguyen Minh Anh (FHN.DNA)" w:date="2023-03-16T15:41:00Z">
          <w:pPr>
            <w:ind w:left="360"/>
          </w:pPr>
        </w:pPrChange>
      </w:pPr>
    </w:p>
    <w:p w:rsidR="0065469E" w:rsidRDefault="0065469E">
      <w:pPr>
        <w:pStyle w:val="ListParagraph"/>
        <w:numPr>
          <w:ilvl w:val="0"/>
          <w:numId w:val="3"/>
        </w:numPr>
        <w:spacing w:line="276" w:lineRule="auto"/>
        <w:rPr>
          <w:ins w:id="131" w:author="Nguyen Minh Anh (FHN.DNA)" w:date="2023-03-16T15:45:00Z"/>
          <w:rFonts w:ascii="Arial" w:hAnsi="Arial" w:cs="Arial"/>
        </w:rPr>
        <w:pPrChange w:id="132" w:author="Nguyen Minh Anh (FHN.DNA)" w:date="2023-03-16T15:14:00Z">
          <w:pPr>
            <w:pStyle w:val="ListParagraph"/>
            <w:numPr>
              <w:numId w:val="3"/>
            </w:numPr>
            <w:ind w:hanging="360"/>
          </w:pPr>
        </w:pPrChange>
      </w:pPr>
      <w:r w:rsidRPr="0065469E">
        <w:rPr>
          <w:rFonts w:ascii="Arial" w:hAnsi="Arial" w:cs="Arial"/>
          <w:rPrChange w:id="133" w:author="Nguyen Minh Anh (FHN.DNA)" w:date="2023-03-16T15:14:00Z">
            <w:rPr/>
          </w:rPrChange>
        </w:rPr>
        <w:t>Write a SQL query to extract the city level data. Export to CSV.</w:t>
      </w:r>
    </w:p>
    <w:p w:rsidR="005201D9" w:rsidRPr="005201D9" w:rsidRDefault="005201D9" w:rsidP="005201D9">
      <w:pPr>
        <w:pStyle w:val="ListParagraph"/>
        <w:spacing w:line="276" w:lineRule="auto"/>
        <w:rPr>
          <w:ins w:id="134" w:author="Nguyen Minh Anh (FHN.DNA)" w:date="2023-03-16T15:45:00Z"/>
          <w:rFonts w:ascii="Arial" w:hAnsi="Arial" w:cs="Arial"/>
          <w:i/>
          <w:rPrChange w:id="135" w:author="Nguyen Minh Anh (FHN.DNA)" w:date="2023-03-16T15:45:00Z">
            <w:rPr>
              <w:ins w:id="136" w:author="Nguyen Minh Anh (FHN.DNA)" w:date="2023-03-16T15:45:00Z"/>
              <w:rFonts w:ascii="Arial" w:hAnsi="Arial" w:cs="Arial"/>
            </w:rPr>
          </w:rPrChange>
        </w:rPr>
      </w:pPr>
      <w:ins w:id="137" w:author="Nguyen Minh Anh (FHN.DNA)" w:date="2023-03-16T15:45:00Z">
        <w:r w:rsidRPr="005201D9">
          <w:rPr>
            <w:rFonts w:ascii="Arial" w:hAnsi="Arial" w:cs="Arial"/>
            <w:i/>
            <w:rPrChange w:id="138" w:author="Nguyen Minh Anh (FHN.DNA)" w:date="2023-03-16T15:45:00Z">
              <w:rPr>
                <w:rFonts w:ascii="Arial" w:hAnsi="Arial" w:cs="Arial"/>
              </w:rPr>
            </w:rPrChange>
          </w:rPr>
          <w:t xml:space="preserve">select </w:t>
        </w:r>
        <w:proofErr w:type="gramStart"/>
        <w:r w:rsidRPr="005201D9">
          <w:rPr>
            <w:rFonts w:ascii="Arial" w:hAnsi="Arial" w:cs="Arial"/>
            <w:i/>
            <w:rPrChange w:id="139" w:author="Nguyen Minh Anh (FHN.DNA)" w:date="2023-03-16T15:45:00Z">
              <w:rPr>
                <w:rFonts w:ascii="Arial" w:hAnsi="Arial" w:cs="Arial"/>
              </w:rPr>
            </w:rPrChange>
          </w:rPr>
          <w:t>cd.*</w:t>
        </w:r>
        <w:proofErr w:type="gramEnd"/>
      </w:ins>
    </w:p>
    <w:p w:rsidR="005201D9" w:rsidRPr="005201D9" w:rsidRDefault="005201D9" w:rsidP="005201D9">
      <w:pPr>
        <w:pStyle w:val="ListParagraph"/>
        <w:spacing w:line="276" w:lineRule="auto"/>
        <w:rPr>
          <w:ins w:id="140" w:author="Nguyen Minh Anh (FHN.DNA)" w:date="2023-03-16T15:45:00Z"/>
          <w:rFonts w:ascii="Arial" w:hAnsi="Arial" w:cs="Arial"/>
          <w:i/>
          <w:rPrChange w:id="141" w:author="Nguyen Minh Anh (FHN.DNA)" w:date="2023-03-16T15:45:00Z">
            <w:rPr>
              <w:ins w:id="142" w:author="Nguyen Minh Anh (FHN.DNA)" w:date="2023-03-16T15:45:00Z"/>
              <w:rFonts w:ascii="Arial" w:hAnsi="Arial" w:cs="Arial"/>
            </w:rPr>
          </w:rPrChange>
        </w:rPr>
      </w:pPr>
      <w:ins w:id="143" w:author="Nguyen Minh Anh (FHN.DNA)" w:date="2023-03-16T15:45:00Z">
        <w:r w:rsidRPr="005201D9">
          <w:rPr>
            <w:rFonts w:ascii="Arial" w:hAnsi="Arial" w:cs="Arial"/>
            <w:i/>
            <w:rPrChange w:id="144" w:author="Nguyen Minh Anh (FHN.DNA)" w:date="2023-03-16T15:45:00Z">
              <w:rPr>
                <w:rFonts w:ascii="Arial" w:hAnsi="Arial" w:cs="Arial"/>
              </w:rPr>
            </w:rPrChange>
          </w:rPr>
          <w:t xml:space="preserve">from </w:t>
        </w:r>
        <w:proofErr w:type="spellStart"/>
        <w:r w:rsidRPr="005201D9">
          <w:rPr>
            <w:rFonts w:ascii="Arial" w:hAnsi="Arial" w:cs="Arial"/>
            <w:i/>
            <w:rPrChange w:id="145" w:author="Nguyen Minh Anh (FHN.DNA)" w:date="2023-03-16T15:45:00Z">
              <w:rPr>
                <w:rFonts w:ascii="Arial" w:hAnsi="Arial" w:cs="Arial"/>
              </w:rPr>
            </w:rPrChange>
          </w:rPr>
          <w:t>city_data</w:t>
        </w:r>
        <w:proofErr w:type="spellEnd"/>
        <w:r w:rsidRPr="005201D9">
          <w:rPr>
            <w:rFonts w:ascii="Arial" w:hAnsi="Arial" w:cs="Arial"/>
            <w:i/>
            <w:rPrChange w:id="146" w:author="Nguyen Minh Anh (FHN.DNA)" w:date="2023-03-16T15:45:00Z">
              <w:rPr>
                <w:rFonts w:ascii="Arial" w:hAnsi="Arial" w:cs="Arial"/>
              </w:rPr>
            </w:rPrChange>
          </w:rPr>
          <w:t xml:space="preserve"> cd</w:t>
        </w:r>
      </w:ins>
    </w:p>
    <w:p w:rsidR="005201D9" w:rsidRPr="005201D9" w:rsidRDefault="005201D9">
      <w:pPr>
        <w:pStyle w:val="ListParagraph"/>
        <w:spacing w:line="276" w:lineRule="auto"/>
        <w:rPr>
          <w:rFonts w:ascii="Arial" w:hAnsi="Arial" w:cs="Arial"/>
          <w:i/>
          <w:rPrChange w:id="147" w:author="Nguyen Minh Anh (FHN.DNA)" w:date="2023-03-16T15:45:00Z">
            <w:rPr/>
          </w:rPrChange>
        </w:rPr>
        <w:pPrChange w:id="148" w:author="Nguyen Minh Anh (FHN.DNA)" w:date="2023-03-16T15:45:00Z">
          <w:pPr>
            <w:pStyle w:val="ListParagraph"/>
            <w:numPr>
              <w:numId w:val="3"/>
            </w:numPr>
            <w:ind w:hanging="360"/>
          </w:pPr>
        </w:pPrChange>
      </w:pPr>
      <w:ins w:id="149" w:author="Nguyen Minh Anh (FHN.DNA)" w:date="2023-03-16T15:45:00Z">
        <w:r w:rsidRPr="005201D9">
          <w:rPr>
            <w:rFonts w:ascii="Arial" w:hAnsi="Arial" w:cs="Arial"/>
            <w:i/>
            <w:rPrChange w:id="150" w:author="Nguyen Minh Anh (FHN.DNA)" w:date="2023-03-16T15:45:00Z">
              <w:rPr>
                <w:rFonts w:ascii="Arial" w:hAnsi="Arial" w:cs="Arial"/>
              </w:rPr>
            </w:rPrChange>
          </w:rPr>
          <w:t xml:space="preserve">where </w:t>
        </w:r>
        <w:proofErr w:type="spellStart"/>
        <w:proofErr w:type="gramStart"/>
        <w:r w:rsidRPr="005201D9">
          <w:rPr>
            <w:rFonts w:ascii="Arial" w:hAnsi="Arial" w:cs="Arial"/>
            <w:i/>
            <w:rPrChange w:id="151" w:author="Nguyen Minh Anh (FHN.DNA)" w:date="2023-03-16T15:45:00Z">
              <w:rPr>
                <w:rFonts w:ascii="Arial" w:hAnsi="Arial" w:cs="Arial"/>
              </w:rPr>
            </w:rPrChange>
          </w:rPr>
          <w:t>cd.city</w:t>
        </w:r>
        <w:proofErr w:type="spellEnd"/>
        <w:proofErr w:type="gramEnd"/>
        <w:r w:rsidRPr="005201D9">
          <w:rPr>
            <w:rFonts w:ascii="Arial" w:hAnsi="Arial" w:cs="Arial"/>
            <w:i/>
            <w:rPrChange w:id="152" w:author="Nguyen Minh Anh (FHN.DNA)" w:date="2023-03-16T15:45:00Z">
              <w:rPr>
                <w:rFonts w:ascii="Arial" w:hAnsi="Arial" w:cs="Arial"/>
              </w:rPr>
            </w:rPrChange>
          </w:rPr>
          <w:t xml:space="preserve"> = 'Hanoi' and </w:t>
        </w:r>
        <w:proofErr w:type="spellStart"/>
        <w:r w:rsidRPr="005201D9">
          <w:rPr>
            <w:rFonts w:ascii="Arial" w:hAnsi="Arial" w:cs="Arial"/>
            <w:i/>
            <w:rPrChange w:id="153" w:author="Nguyen Minh Anh (FHN.DNA)" w:date="2023-03-16T15:45:00Z">
              <w:rPr>
                <w:rFonts w:ascii="Arial" w:hAnsi="Arial" w:cs="Arial"/>
              </w:rPr>
            </w:rPrChange>
          </w:rPr>
          <w:t>cd.country</w:t>
        </w:r>
        <w:proofErr w:type="spellEnd"/>
        <w:r w:rsidRPr="005201D9">
          <w:rPr>
            <w:rFonts w:ascii="Arial" w:hAnsi="Arial" w:cs="Arial"/>
            <w:i/>
            <w:rPrChange w:id="154" w:author="Nguyen Minh Anh (FHN.DNA)" w:date="2023-03-16T15:45:00Z">
              <w:rPr>
                <w:rFonts w:ascii="Arial" w:hAnsi="Arial" w:cs="Arial"/>
              </w:rPr>
            </w:rPrChange>
          </w:rPr>
          <w:t xml:space="preserve"> = 'Vietnam'</w:t>
        </w:r>
      </w:ins>
    </w:p>
    <w:p w:rsidR="0065469E" w:rsidRDefault="0065469E">
      <w:pPr>
        <w:pStyle w:val="ListParagraph"/>
        <w:numPr>
          <w:ilvl w:val="0"/>
          <w:numId w:val="3"/>
        </w:numPr>
        <w:spacing w:line="276" w:lineRule="auto"/>
        <w:rPr>
          <w:ins w:id="155" w:author="Nguyen Minh Anh (FHN.DNA)" w:date="2023-03-16T15:46:00Z"/>
          <w:rFonts w:ascii="Arial" w:hAnsi="Arial" w:cs="Arial"/>
        </w:rPr>
        <w:pPrChange w:id="156" w:author="Nguyen Minh Anh (FHN.DNA)" w:date="2023-03-16T15:14:00Z">
          <w:pPr>
            <w:pStyle w:val="ListParagraph"/>
            <w:numPr>
              <w:numId w:val="3"/>
            </w:numPr>
            <w:ind w:hanging="360"/>
          </w:pPr>
        </w:pPrChange>
      </w:pPr>
      <w:r w:rsidRPr="0065469E">
        <w:rPr>
          <w:rFonts w:ascii="Arial" w:hAnsi="Arial" w:cs="Arial"/>
          <w:rPrChange w:id="157" w:author="Nguyen Minh Anh (FHN.DNA)" w:date="2023-03-16T15:14:00Z">
            <w:rPr/>
          </w:rPrChange>
        </w:rPr>
        <w:t>Write a SQL query to extract the global data. Export to CSV.</w:t>
      </w:r>
    </w:p>
    <w:p w:rsidR="005201D9" w:rsidRPr="005201D9" w:rsidRDefault="005201D9" w:rsidP="005201D9">
      <w:pPr>
        <w:pStyle w:val="ListParagraph"/>
        <w:spacing w:line="276" w:lineRule="auto"/>
        <w:rPr>
          <w:ins w:id="158" w:author="Nguyen Minh Anh (FHN.DNA)" w:date="2023-03-16T15:46:00Z"/>
          <w:rFonts w:ascii="Arial" w:hAnsi="Arial" w:cs="Arial"/>
          <w:i/>
          <w:rPrChange w:id="159" w:author="Nguyen Minh Anh (FHN.DNA)" w:date="2023-03-16T15:46:00Z">
            <w:rPr>
              <w:ins w:id="160" w:author="Nguyen Minh Anh (FHN.DNA)" w:date="2023-03-16T15:46:00Z"/>
              <w:rFonts w:ascii="Arial" w:hAnsi="Arial" w:cs="Arial"/>
            </w:rPr>
          </w:rPrChange>
        </w:rPr>
      </w:pPr>
      <w:ins w:id="161" w:author="Nguyen Minh Anh (FHN.DNA)" w:date="2023-03-16T15:46:00Z">
        <w:r w:rsidRPr="005201D9">
          <w:rPr>
            <w:rFonts w:ascii="Arial" w:hAnsi="Arial" w:cs="Arial"/>
            <w:i/>
            <w:rPrChange w:id="162" w:author="Nguyen Minh Anh (FHN.DNA)" w:date="2023-03-16T15:46:00Z">
              <w:rPr>
                <w:rFonts w:ascii="Arial" w:hAnsi="Arial" w:cs="Arial"/>
              </w:rPr>
            </w:rPrChange>
          </w:rPr>
          <w:t>select *</w:t>
        </w:r>
      </w:ins>
    </w:p>
    <w:p w:rsidR="005201D9" w:rsidRDefault="005201D9">
      <w:pPr>
        <w:pStyle w:val="ListParagraph"/>
        <w:spacing w:line="276" w:lineRule="auto"/>
        <w:rPr>
          <w:ins w:id="163" w:author="Nguyen Minh Anh (FHN.DNA)" w:date="2023-03-16T15:46:00Z"/>
          <w:rFonts w:ascii="Arial" w:hAnsi="Arial" w:cs="Arial"/>
          <w:i/>
        </w:rPr>
        <w:pPrChange w:id="164" w:author="Nguyen Minh Anh (FHN.DNA)" w:date="2023-03-16T15:46:00Z">
          <w:pPr>
            <w:pStyle w:val="ListParagraph"/>
            <w:numPr>
              <w:numId w:val="3"/>
            </w:numPr>
            <w:ind w:hanging="360"/>
          </w:pPr>
        </w:pPrChange>
      </w:pPr>
      <w:ins w:id="165" w:author="Nguyen Minh Anh (FHN.DNA)" w:date="2023-03-16T15:46:00Z">
        <w:r w:rsidRPr="005201D9">
          <w:rPr>
            <w:rFonts w:ascii="Arial" w:hAnsi="Arial" w:cs="Arial"/>
            <w:i/>
            <w:rPrChange w:id="166" w:author="Nguyen Minh Anh (FHN.DNA)" w:date="2023-03-16T15:46:00Z">
              <w:rPr>
                <w:rFonts w:ascii="Arial" w:hAnsi="Arial" w:cs="Arial"/>
              </w:rPr>
            </w:rPrChange>
          </w:rPr>
          <w:t xml:space="preserve">from </w:t>
        </w:r>
        <w:proofErr w:type="spellStart"/>
        <w:r w:rsidRPr="005201D9">
          <w:rPr>
            <w:rFonts w:ascii="Arial" w:hAnsi="Arial" w:cs="Arial"/>
            <w:i/>
            <w:rPrChange w:id="167" w:author="Nguyen Minh Anh (FHN.DNA)" w:date="2023-03-16T15:46:00Z">
              <w:rPr>
                <w:rFonts w:ascii="Arial" w:hAnsi="Arial" w:cs="Arial"/>
              </w:rPr>
            </w:rPrChange>
          </w:rPr>
          <w:t>global_data</w:t>
        </w:r>
        <w:proofErr w:type="spellEnd"/>
      </w:ins>
    </w:p>
    <w:p w:rsidR="005201D9" w:rsidRPr="005201D9" w:rsidRDefault="005201D9">
      <w:pPr>
        <w:pStyle w:val="ListParagraph"/>
        <w:spacing w:line="276" w:lineRule="auto"/>
        <w:rPr>
          <w:rFonts w:ascii="Arial" w:hAnsi="Arial" w:cs="Arial"/>
          <w:i/>
          <w:rPrChange w:id="168" w:author="Nguyen Minh Anh (FHN.DNA)" w:date="2023-03-16T15:46:00Z">
            <w:rPr/>
          </w:rPrChange>
        </w:rPr>
        <w:pPrChange w:id="169" w:author="Nguyen Minh Anh (FHN.DNA)" w:date="2023-03-16T15:46:00Z">
          <w:pPr>
            <w:pStyle w:val="ListParagraph"/>
            <w:numPr>
              <w:numId w:val="3"/>
            </w:numPr>
            <w:ind w:hanging="360"/>
          </w:pPr>
        </w:pPrChange>
      </w:pPr>
      <w:ins w:id="170" w:author="Nguyen Minh Anh (FHN.DNA)" w:date="2023-03-16T15:46:00Z">
        <w:r>
          <w:rPr>
            <w:rFonts w:ascii="Arial" w:hAnsi="Arial" w:cs="Arial"/>
            <w:i/>
          </w:rPr>
          <w:t>limit 10000</w:t>
        </w:r>
      </w:ins>
    </w:p>
    <w:p w:rsidR="0065469E" w:rsidRPr="0065469E" w:rsidRDefault="0065469E">
      <w:pPr>
        <w:pStyle w:val="ListParagraph"/>
        <w:spacing w:line="276" w:lineRule="auto"/>
        <w:rPr>
          <w:rFonts w:ascii="Arial" w:hAnsi="Arial" w:cs="Arial"/>
          <w:rPrChange w:id="171" w:author="Nguyen Minh Anh (FHN.DNA)" w:date="2023-03-16T15:14:00Z">
            <w:rPr/>
          </w:rPrChange>
        </w:rPr>
        <w:pPrChange w:id="172" w:author="Nguyen Minh Anh (FHN.DNA)" w:date="2023-03-16T15:14:00Z">
          <w:pPr>
            <w:pStyle w:val="ListParagraph"/>
          </w:pPr>
        </w:pPrChange>
      </w:pPr>
    </w:p>
    <w:p w:rsidR="0065469E" w:rsidRPr="0065469E" w:rsidDel="0065469E" w:rsidRDefault="005201D9">
      <w:pPr>
        <w:pStyle w:val="ListParagraph"/>
        <w:numPr>
          <w:ilvl w:val="0"/>
          <w:numId w:val="1"/>
        </w:numPr>
        <w:spacing w:line="276" w:lineRule="auto"/>
        <w:rPr>
          <w:del w:id="173" w:author="Nguyen Minh Anh (FHN.DNA)" w:date="2023-03-16T15:13:00Z"/>
          <w:rFonts w:ascii="Arial" w:hAnsi="Arial" w:cs="Arial"/>
          <w:b/>
          <w:rPrChange w:id="174" w:author="Nguyen Minh Anh (FHN.DNA)" w:date="2023-03-16T15:14:00Z">
            <w:rPr>
              <w:del w:id="175" w:author="Nguyen Minh Anh (FHN.DNA)" w:date="2023-03-16T15:13:00Z"/>
              <w:b/>
            </w:rPr>
          </w:rPrChange>
        </w:rPr>
        <w:pPrChange w:id="176" w:author="Nguyen Minh Anh (FHN.DNA)" w:date="2023-03-16T15:14:00Z">
          <w:pPr/>
        </w:pPrChange>
      </w:pPr>
      <w:ins w:id="177" w:author="Nguyen Minh Anh (FHN.DNA)" w:date="2023-03-16T15:48:00Z">
        <w:r w:rsidRPr="005201D9">
          <w:rPr>
            <w:rFonts w:ascii="Arial" w:hAnsi="Arial" w:cs="Arial"/>
            <w:b/>
          </w:rPr>
          <w:t>Moving Averages</w:t>
        </w:r>
      </w:ins>
      <w:del w:id="178" w:author="Nguyen Minh Anh (FHN.DNA)" w:date="2023-03-16T15:48:00Z">
        <w:r w:rsidR="0065469E" w:rsidRPr="0065469E" w:rsidDel="005201D9">
          <w:rPr>
            <w:rFonts w:ascii="Arial" w:hAnsi="Arial" w:cs="Arial"/>
            <w:b/>
            <w:rPrChange w:id="179" w:author="Nguyen Minh Anh (FHN.DNA)" w:date="2023-03-16T15:14:00Z">
              <w:rPr/>
            </w:rPrChange>
          </w:rPr>
          <w:delText xml:space="preserve">Open up the CSV </w:delText>
        </w:r>
      </w:del>
    </w:p>
    <w:p w:rsidR="0065469E" w:rsidRPr="0065469E" w:rsidRDefault="0065469E">
      <w:pPr>
        <w:pStyle w:val="ListParagraph"/>
        <w:numPr>
          <w:ilvl w:val="0"/>
          <w:numId w:val="1"/>
        </w:numPr>
        <w:spacing w:line="276" w:lineRule="auto"/>
        <w:rPr>
          <w:ins w:id="180" w:author="Nguyen Minh Anh (FHN.DNA)" w:date="2023-03-16T15:13:00Z"/>
          <w:rFonts w:ascii="Arial" w:hAnsi="Arial" w:cs="Arial"/>
          <w:b/>
          <w:rPrChange w:id="181" w:author="Nguyen Minh Anh (FHN.DNA)" w:date="2023-03-16T15:14:00Z">
            <w:rPr>
              <w:ins w:id="182" w:author="Nguyen Minh Anh (FHN.DNA)" w:date="2023-03-16T15:13:00Z"/>
            </w:rPr>
          </w:rPrChange>
        </w:rPr>
        <w:pPrChange w:id="183" w:author="Nguyen Minh Anh (FHN.DNA)" w:date="2023-03-16T15:14:00Z">
          <w:pPr>
            <w:pStyle w:val="ListParagraph"/>
            <w:numPr>
              <w:numId w:val="1"/>
            </w:numPr>
            <w:ind w:hanging="360"/>
          </w:pPr>
        </w:pPrChange>
      </w:pPr>
    </w:p>
    <w:p w:rsidR="0065469E" w:rsidRPr="0065469E" w:rsidRDefault="0065469E">
      <w:pPr>
        <w:spacing w:line="276" w:lineRule="auto"/>
        <w:ind w:left="360"/>
        <w:rPr>
          <w:rFonts w:ascii="Arial" w:hAnsi="Arial" w:cs="Arial"/>
          <w:rPrChange w:id="184" w:author="Nguyen Minh Anh (FHN.DNA)" w:date="2023-03-16T15:14:00Z">
            <w:rPr/>
          </w:rPrChange>
        </w:rPr>
        <w:pPrChange w:id="185" w:author="Nguyen Minh Anh (FHN.DNA)" w:date="2023-03-16T15:14:00Z">
          <w:pPr/>
        </w:pPrChange>
      </w:pPr>
      <w:del w:id="186" w:author="Nguyen Minh Anh (FHN.DNA)" w:date="2023-03-16T15:47:00Z">
        <w:r w:rsidRPr="0065469E" w:rsidDel="005201D9">
          <w:rPr>
            <w:rFonts w:ascii="Arial" w:hAnsi="Arial" w:cs="Arial"/>
            <w:rPrChange w:id="187" w:author="Nguyen Minh Anh (FHN.DNA)" w:date="2023-03-16T15:14:00Z">
              <w:rPr/>
            </w:rPrChange>
          </w:rPr>
          <w:delText>in whatever tool you feel most comfortable using.</w:delText>
        </w:r>
      </w:del>
      <w:ins w:id="188" w:author="Nguyen Minh Anh (FHN.DNA)" w:date="2023-03-16T15:47:00Z">
        <w:r w:rsidR="005201D9">
          <w:rPr>
            <w:rFonts w:ascii="Arial" w:hAnsi="Arial" w:cs="Arial"/>
          </w:rPr>
          <w:t xml:space="preserve">I </w:t>
        </w:r>
      </w:ins>
      <w:del w:id="189" w:author="Nguyen Minh Anh (FHN.DNA)" w:date="2023-03-16T15:48:00Z">
        <w:r w:rsidRPr="0065469E" w:rsidDel="005201D9">
          <w:rPr>
            <w:rFonts w:ascii="Arial" w:hAnsi="Arial" w:cs="Arial"/>
            <w:rPrChange w:id="190" w:author="Nguyen Minh Anh (FHN.DNA)" w:date="2023-03-16T15:14:00Z">
              <w:rPr/>
            </w:rPrChange>
          </w:rPr>
          <w:delText xml:space="preserve"> We suggest </w:delText>
        </w:r>
      </w:del>
      <w:r w:rsidRPr="0065469E">
        <w:rPr>
          <w:rFonts w:ascii="Arial" w:hAnsi="Arial" w:cs="Arial"/>
          <w:rPrChange w:id="191" w:author="Nguyen Minh Anh (FHN.DNA)" w:date="2023-03-16T15:14:00Z">
            <w:rPr/>
          </w:rPrChange>
        </w:rPr>
        <w:t>us</w:t>
      </w:r>
      <w:ins w:id="192" w:author="Nguyen Minh Anh (FHN.DNA)" w:date="2023-03-16T15:48:00Z">
        <w:r w:rsidR="005201D9">
          <w:rPr>
            <w:rFonts w:ascii="Arial" w:hAnsi="Arial" w:cs="Arial"/>
          </w:rPr>
          <w:t>e</w:t>
        </w:r>
      </w:ins>
      <w:del w:id="193" w:author="Nguyen Minh Anh (FHN.DNA)" w:date="2023-03-16T15:48:00Z">
        <w:r w:rsidRPr="0065469E" w:rsidDel="005201D9">
          <w:rPr>
            <w:rFonts w:ascii="Arial" w:hAnsi="Arial" w:cs="Arial"/>
            <w:rPrChange w:id="194" w:author="Nguyen Minh Anh (FHN.DNA)" w:date="2023-03-16T15:14:00Z">
              <w:rPr/>
            </w:rPrChange>
          </w:rPr>
          <w:delText>ing</w:delText>
        </w:r>
      </w:del>
      <w:r w:rsidRPr="0065469E">
        <w:rPr>
          <w:rFonts w:ascii="Arial" w:hAnsi="Arial" w:cs="Arial"/>
          <w:rPrChange w:id="195" w:author="Nguyen Minh Anh (FHN.DNA)" w:date="2023-03-16T15:14:00Z">
            <w:rPr/>
          </w:rPrChange>
        </w:rPr>
        <w:t xml:space="preserve"> Excel</w:t>
      </w:r>
      <w:ins w:id="196" w:author="Nguyen Minh Anh (FHN.DNA)" w:date="2023-03-16T15:48:00Z">
        <w:r w:rsidR="005201D9">
          <w:rPr>
            <w:rFonts w:ascii="Arial" w:hAnsi="Arial" w:cs="Arial"/>
          </w:rPr>
          <w:t xml:space="preserve"> to </w:t>
        </w:r>
      </w:ins>
      <w:ins w:id="197" w:author="Nguyen Minh Anh (FHN.DNA)" w:date="2023-03-16T15:49:00Z">
        <w:r w:rsidR="005201D9">
          <w:rPr>
            <w:rFonts w:ascii="Arial" w:hAnsi="Arial" w:cs="Arial"/>
          </w:rPr>
          <w:t>o</w:t>
        </w:r>
        <w:r w:rsidR="005201D9" w:rsidRPr="005201D9">
          <w:rPr>
            <w:rFonts w:ascii="Arial" w:hAnsi="Arial" w:cs="Arial"/>
          </w:rPr>
          <w:t>pen up the CSV</w:t>
        </w:r>
        <w:r w:rsidR="005201D9">
          <w:rPr>
            <w:rFonts w:ascii="Arial" w:hAnsi="Arial" w:cs="Arial"/>
          </w:rPr>
          <w:t>s</w:t>
        </w:r>
      </w:ins>
      <w:ins w:id="198" w:author="Nguyen Minh Anh (FHN.DNA)" w:date="2023-03-16T15:48:00Z">
        <w:r w:rsidR="005201D9" w:rsidRPr="005201D9">
          <w:rPr>
            <w:rFonts w:ascii="Arial" w:hAnsi="Arial" w:cs="Arial"/>
          </w:rPr>
          <w:t>.</w:t>
        </w:r>
      </w:ins>
      <w:ins w:id="199" w:author="Nguyen Minh Anh (FHN.DNA)" w:date="2023-03-16T16:00:00Z">
        <w:r w:rsidR="00B30ED7">
          <w:rPr>
            <w:rFonts w:ascii="Arial" w:hAnsi="Arial" w:cs="Arial"/>
          </w:rPr>
          <w:t xml:space="preserve"> </w:t>
        </w:r>
      </w:ins>
      <w:ins w:id="200" w:author="Nguyen Minh Anh (FHN.DNA)" w:date="2023-03-16T16:01:00Z">
        <w:r w:rsidR="00B30ED7">
          <w:rPr>
            <w:rFonts w:ascii="Arial" w:hAnsi="Arial" w:cs="Arial"/>
          </w:rPr>
          <w:t>C</w:t>
        </w:r>
        <w:r w:rsidR="00B30ED7" w:rsidRPr="00B30ED7">
          <w:rPr>
            <w:rFonts w:ascii="Arial" w:hAnsi="Arial" w:cs="Arial"/>
          </w:rPr>
          <w:t>alculate the moving average</w:t>
        </w:r>
        <w:r w:rsidR="00B30ED7">
          <w:rPr>
            <w:rFonts w:ascii="Arial" w:hAnsi="Arial" w:cs="Arial"/>
          </w:rPr>
          <w:t xml:space="preserve"> for first 7 years by </w:t>
        </w:r>
      </w:ins>
      <w:ins w:id="201" w:author="Nguyen Minh Anh (FHN.DNA)" w:date="2023-03-16T16:02:00Z">
        <w:r w:rsidR="00B30ED7">
          <w:rPr>
            <w:rFonts w:ascii="Arial" w:hAnsi="Arial" w:cs="Arial"/>
          </w:rPr>
          <w:t xml:space="preserve">using AVERAGE </w:t>
        </w:r>
        <w:r w:rsidR="00B30ED7" w:rsidRPr="00B30ED7">
          <w:rPr>
            <w:rFonts w:ascii="Arial" w:hAnsi="Arial" w:cs="Arial"/>
          </w:rPr>
          <w:t xml:space="preserve">formula </w:t>
        </w:r>
        <w:r w:rsidR="00B30ED7">
          <w:rPr>
            <w:rFonts w:ascii="Arial" w:hAnsi="Arial" w:cs="Arial"/>
          </w:rPr>
          <w:t>in the 7</w:t>
        </w:r>
        <w:r w:rsidR="00B30ED7" w:rsidRPr="00B30ED7">
          <w:rPr>
            <w:rFonts w:ascii="Arial" w:hAnsi="Arial" w:cs="Arial"/>
            <w:vertAlign w:val="superscript"/>
            <w:rPrChange w:id="202" w:author="Nguyen Minh Anh (FHN.DNA)" w:date="2023-03-16T16:02:00Z">
              <w:rPr>
                <w:rFonts w:ascii="Arial" w:hAnsi="Arial" w:cs="Arial"/>
              </w:rPr>
            </w:rPrChange>
          </w:rPr>
          <w:t>th</w:t>
        </w:r>
        <w:r w:rsidR="00B30ED7">
          <w:rPr>
            <w:rFonts w:ascii="Arial" w:hAnsi="Arial" w:cs="Arial"/>
          </w:rPr>
          <w:t xml:space="preserve"> year cell</w:t>
        </w:r>
      </w:ins>
      <w:ins w:id="203" w:author="Nguyen Minh Anh (FHN.DNA)" w:date="2023-03-16T16:01:00Z">
        <w:r w:rsidR="00B30ED7">
          <w:rPr>
            <w:rFonts w:ascii="Arial" w:hAnsi="Arial" w:cs="Arial"/>
          </w:rPr>
          <w:t xml:space="preserve"> then I copy</w:t>
        </w:r>
      </w:ins>
      <w:ins w:id="204" w:author="Nguyen Minh Anh (FHN.DNA)" w:date="2023-03-16T16:02:00Z">
        <w:r w:rsidR="00B30ED7">
          <w:rPr>
            <w:rFonts w:ascii="Arial" w:hAnsi="Arial" w:cs="Arial"/>
          </w:rPr>
          <w:t xml:space="preserve"> the </w:t>
        </w:r>
        <w:r w:rsidR="00B30ED7" w:rsidRPr="00B30ED7">
          <w:rPr>
            <w:rFonts w:ascii="Arial" w:hAnsi="Arial" w:cs="Arial"/>
          </w:rPr>
          <w:t>formula</w:t>
        </w:r>
        <w:r w:rsidR="00B30ED7">
          <w:rPr>
            <w:rFonts w:ascii="Arial" w:hAnsi="Arial" w:cs="Arial"/>
          </w:rPr>
          <w:t xml:space="preserve"> for </w:t>
        </w:r>
        <w:r w:rsidR="0006724E">
          <w:rPr>
            <w:rFonts w:ascii="Arial" w:hAnsi="Arial" w:cs="Arial"/>
          </w:rPr>
          <w:t>other years.</w:t>
        </w:r>
      </w:ins>
      <w:ins w:id="205" w:author="Nguyen Minh Anh (FHN.DNA)" w:date="2023-03-16T16:01:00Z">
        <w:r w:rsidR="00B30ED7">
          <w:rPr>
            <w:rFonts w:ascii="Arial" w:hAnsi="Arial" w:cs="Arial"/>
          </w:rPr>
          <w:t xml:space="preserve"> </w:t>
        </w:r>
      </w:ins>
      <w:ins w:id="206" w:author="Nguyen Minh Anh (FHN.DNA)" w:date="2023-03-16T16:03:00Z">
        <w:r w:rsidR="0006724E">
          <w:rPr>
            <w:rFonts w:ascii="Arial" w:hAnsi="Arial" w:cs="Arial"/>
          </w:rPr>
          <w:t>The value of this formula means the average of the last 7 year</w:t>
        </w:r>
      </w:ins>
      <w:ins w:id="207" w:author="Nguyen Minh Anh (FHN.DNA)" w:date="2023-03-16T16:04:00Z">
        <w:r w:rsidR="0006724E">
          <w:rPr>
            <w:rFonts w:ascii="Arial" w:hAnsi="Arial" w:cs="Arial"/>
          </w:rPr>
          <w:t xml:space="preserve"> counting from that year.</w:t>
        </w:r>
      </w:ins>
      <w:del w:id="208" w:author="Nguyen Minh Anh (FHN.DNA)" w:date="2023-03-16T15:48:00Z">
        <w:r w:rsidRPr="0065469E" w:rsidDel="005201D9">
          <w:rPr>
            <w:rFonts w:ascii="Arial" w:hAnsi="Arial" w:cs="Arial"/>
            <w:rPrChange w:id="209" w:author="Nguyen Minh Anh (FHN.DNA)" w:date="2023-03-16T15:14:00Z">
              <w:rPr/>
            </w:rPrChange>
          </w:rPr>
          <w:delText xml:space="preserve"> or Google sheets, but you are welcome to use another tool, such as Python or R.</w:delText>
        </w:r>
      </w:del>
    </w:p>
    <w:p w:rsidR="0065469E" w:rsidRPr="0065469E" w:rsidRDefault="0065469E">
      <w:pPr>
        <w:pStyle w:val="ListParagraph"/>
        <w:numPr>
          <w:ilvl w:val="0"/>
          <w:numId w:val="1"/>
        </w:numPr>
        <w:spacing w:line="276" w:lineRule="auto"/>
        <w:rPr>
          <w:ins w:id="210" w:author="Nguyen Minh Anh (FHN.DNA)" w:date="2023-03-16T15:13:00Z"/>
          <w:rFonts w:ascii="Arial" w:hAnsi="Arial" w:cs="Arial"/>
          <w:b/>
          <w:rPrChange w:id="211" w:author="Nguyen Minh Anh (FHN.DNA)" w:date="2023-03-16T15:14:00Z">
            <w:rPr>
              <w:ins w:id="212" w:author="Nguyen Minh Anh (FHN.DNA)" w:date="2023-03-16T15:13:00Z"/>
            </w:rPr>
          </w:rPrChange>
        </w:rPr>
        <w:pPrChange w:id="213" w:author="Nguyen Minh Anh (FHN.DNA)" w:date="2023-03-16T15:14:00Z">
          <w:pPr>
            <w:pStyle w:val="ListParagraph"/>
            <w:numPr>
              <w:numId w:val="1"/>
            </w:numPr>
            <w:ind w:hanging="360"/>
          </w:pPr>
        </w:pPrChange>
      </w:pPr>
      <w:r w:rsidRPr="0065469E">
        <w:rPr>
          <w:rFonts w:ascii="Arial" w:hAnsi="Arial" w:cs="Arial"/>
          <w:b/>
          <w:rPrChange w:id="214" w:author="Nguyen Minh Anh (FHN.DNA)" w:date="2023-03-16T15:14:00Z">
            <w:rPr/>
          </w:rPrChange>
        </w:rPr>
        <w:t xml:space="preserve">Create a line chart </w:t>
      </w:r>
    </w:p>
    <w:p w:rsidR="0065469E" w:rsidRPr="0065469E" w:rsidRDefault="0006724E">
      <w:pPr>
        <w:spacing w:line="276" w:lineRule="auto"/>
        <w:ind w:left="360"/>
        <w:rPr>
          <w:rFonts w:ascii="Arial" w:hAnsi="Arial" w:cs="Arial"/>
          <w:rPrChange w:id="215" w:author="Nguyen Minh Anh (FHN.DNA)" w:date="2023-03-16T15:14:00Z">
            <w:rPr/>
          </w:rPrChange>
        </w:rPr>
        <w:pPrChange w:id="216" w:author="Nguyen Minh Anh (FHN.DNA)" w:date="2023-03-16T15:14:00Z">
          <w:pPr>
            <w:pStyle w:val="ListParagraph"/>
            <w:numPr>
              <w:numId w:val="1"/>
            </w:numPr>
            <w:ind w:hanging="360"/>
          </w:pPr>
        </w:pPrChange>
      </w:pPr>
      <w:ins w:id="217" w:author="Nguyen Minh Anh (FHN.DNA)" w:date="2023-03-16T16:05:00Z">
        <w:r>
          <w:rPr>
            <w:rFonts w:ascii="Arial" w:hAnsi="Arial" w:cs="Arial"/>
          </w:rPr>
          <w:t>I us</w:t>
        </w:r>
      </w:ins>
      <w:ins w:id="218" w:author="Nguyen Minh Anh (FHN.DNA)" w:date="2023-03-16T16:09:00Z">
        <w:r>
          <w:rPr>
            <w:rFonts w:ascii="Arial" w:hAnsi="Arial" w:cs="Arial"/>
          </w:rPr>
          <w:t>e</w:t>
        </w:r>
      </w:ins>
      <w:ins w:id="219" w:author="Nguyen Minh Anh (FHN.DNA)" w:date="2023-03-16T16:05:00Z">
        <w:r>
          <w:rPr>
            <w:rFonts w:ascii="Arial" w:hAnsi="Arial" w:cs="Arial"/>
          </w:rPr>
          <w:t xml:space="preserve"> V-lookup formula to </w:t>
        </w:r>
      </w:ins>
      <w:ins w:id="220" w:author="Nguyen Minh Anh (FHN.DNA)" w:date="2023-03-16T16:09:00Z">
        <w:r>
          <w:rPr>
            <w:rFonts w:ascii="Arial" w:hAnsi="Arial" w:cs="Arial"/>
          </w:rPr>
          <w:t>merge global data to city data then insert line chart</w:t>
        </w:r>
      </w:ins>
      <w:ins w:id="221" w:author="Nguyen Minh Anh (FHN.DNA)" w:date="2023-03-16T16:24:00Z">
        <w:r w:rsidR="00275DB5">
          <w:rPr>
            <w:rFonts w:ascii="Arial" w:hAnsi="Arial" w:cs="Arial"/>
          </w:rPr>
          <w:t>.</w:t>
        </w:r>
      </w:ins>
      <w:del w:id="222" w:author="Nguyen Minh Anh (FHN.DNA)" w:date="2023-03-16T16:05:00Z">
        <w:r w:rsidR="0065469E" w:rsidRPr="0065469E" w:rsidDel="0006724E">
          <w:rPr>
            <w:rFonts w:ascii="Arial" w:hAnsi="Arial" w:cs="Arial"/>
            <w:rPrChange w:id="223" w:author="Nguyen Minh Anh (FHN.DNA)" w:date="2023-03-16T15:14:00Z">
              <w:rPr/>
            </w:rPrChange>
          </w:rPr>
          <w:delText>that compares your city’s temperatures with the global temperatures. Make sure to plot the moving average rather than the yearly averages in order to smooth out the lines, making trends more observable (the last concept in the previous lesson goes over how to do this in a spreadsheet).</w:delText>
        </w:r>
      </w:del>
    </w:p>
    <w:p w:rsidR="0065469E" w:rsidRPr="0065469E" w:rsidRDefault="0065469E">
      <w:pPr>
        <w:pStyle w:val="ListParagraph"/>
        <w:numPr>
          <w:ilvl w:val="0"/>
          <w:numId w:val="1"/>
        </w:numPr>
        <w:spacing w:line="276" w:lineRule="auto"/>
        <w:rPr>
          <w:ins w:id="224" w:author="Nguyen Minh Anh (FHN.DNA)" w:date="2023-03-16T15:13:00Z"/>
          <w:rFonts w:ascii="Arial" w:hAnsi="Arial" w:cs="Arial"/>
          <w:b/>
          <w:rPrChange w:id="225" w:author="Nguyen Minh Anh (FHN.DNA)" w:date="2023-03-16T15:14:00Z">
            <w:rPr>
              <w:ins w:id="226" w:author="Nguyen Minh Anh (FHN.DNA)" w:date="2023-03-16T15:13:00Z"/>
            </w:rPr>
          </w:rPrChange>
        </w:rPr>
        <w:pPrChange w:id="227" w:author="Nguyen Minh Anh (FHN.DNA)" w:date="2023-03-16T15:14:00Z">
          <w:pPr>
            <w:pStyle w:val="ListParagraph"/>
            <w:numPr>
              <w:numId w:val="1"/>
            </w:numPr>
            <w:ind w:hanging="360"/>
          </w:pPr>
        </w:pPrChange>
      </w:pPr>
      <w:r w:rsidRPr="0065469E">
        <w:rPr>
          <w:rFonts w:ascii="Arial" w:hAnsi="Arial" w:cs="Arial"/>
          <w:b/>
          <w:rPrChange w:id="228" w:author="Nguyen Minh Anh (FHN.DNA)" w:date="2023-03-16T15:14:00Z">
            <w:rPr/>
          </w:rPrChange>
        </w:rPr>
        <w:t xml:space="preserve">Make observations </w:t>
      </w:r>
    </w:p>
    <w:p w:rsidR="00200DB5" w:rsidRDefault="00275DB5">
      <w:pPr>
        <w:pStyle w:val="ListParagraph"/>
        <w:numPr>
          <w:ilvl w:val="0"/>
          <w:numId w:val="3"/>
        </w:numPr>
        <w:spacing w:line="276" w:lineRule="auto"/>
        <w:rPr>
          <w:ins w:id="229" w:author="Nguyen Minh Anh (FHN.DNA)" w:date="2023-03-16T16:35:00Z"/>
          <w:rFonts w:ascii="Arial" w:hAnsi="Arial" w:cs="Arial"/>
        </w:rPr>
        <w:pPrChange w:id="230" w:author="Nguyen Minh Anh (FHN.DNA)" w:date="2023-03-16T16:24:00Z">
          <w:pPr>
            <w:pStyle w:val="ListParagraph"/>
            <w:numPr>
              <w:numId w:val="1"/>
            </w:numPr>
            <w:ind w:hanging="360"/>
          </w:pPr>
        </w:pPrChange>
      </w:pPr>
      <w:ins w:id="231" w:author="Nguyen Minh Anh (FHN.DNA)" w:date="2023-03-16T16:25:00Z">
        <w:r w:rsidRPr="00275DB5">
          <w:rPr>
            <w:rFonts w:ascii="Arial" w:hAnsi="Arial" w:cs="Arial"/>
          </w:rPr>
          <w:t xml:space="preserve">The line graph compares the </w:t>
        </w:r>
      </w:ins>
      <w:ins w:id="232" w:author="Nguyen Minh Anh (FHN.DNA)" w:date="2023-03-16T16:26:00Z">
        <w:r w:rsidRPr="00275DB5">
          <w:rPr>
            <w:rFonts w:ascii="Arial" w:hAnsi="Arial" w:cs="Arial"/>
          </w:rPr>
          <w:t xml:space="preserve">moving average </w:t>
        </w:r>
        <w:r>
          <w:rPr>
            <w:rFonts w:ascii="Arial" w:hAnsi="Arial" w:cs="Arial"/>
          </w:rPr>
          <w:t xml:space="preserve">temperature </w:t>
        </w:r>
      </w:ins>
      <w:ins w:id="233" w:author="Nguyen Minh Anh (FHN.DNA)" w:date="2023-03-16T16:25:00Z">
        <w:r w:rsidRPr="00275DB5">
          <w:rPr>
            <w:rFonts w:ascii="Arial" w:hAnsi="Arial" w:cs="Arial"/>
          </w:rPr>
          <w:t xml:space="preserve">of </w:t>
        </w:r>
      </w:ins>
      <w:ins w:id="234" w:author="Nguyen Minh Anh (FHN.DNA)" w:date="2023-03-16T16:26:00Z">
        <w:r>
          <w:rPr>
            <w:rFonts w:ascii="Arial" w:hAnsi="Arial" w:cs="Arial"/>
          </w:rPr>
          <w:t>Hanoi and Global</w:t>
        </w:r>
      </w:ins>
      <w:ins w:id="235" w:author="Nguyen Minh Anh (FHN.DNA)" w:date="2023-03-16T16:25:00Z">
        <w:r w:rsidRPr="00275DB5">
          <w:rPr>
            <w:rFonts w:ascii="Arial" w:hAnsi="Arial" w:cs="Arial"/>
          </w:rPr>
          <w:t xml:space="preserve"> from </w:t>
        </w:r>
      </w:ins>
      <w:ins w:id="236" w:author="Nguyen Minh Anh (FHN.DNA)" w:date="2023-03-16T16:26:00Z">
        <w:r>
          <w:rPr>
            <w:rFonts w:ascii="Arial" w:hAnsi="Arial" w:cs="Arial"/>
          </w:rPr>
          <w:t>1846</w:t>
        </w:r>
      </w:ins>
      <w:ins w:id="237" w:author="Nguyen Minh Anh (FHN.DNA)" w:date="2023-03-16T16:25:00Z">
        <w:r w:rsidRPr="00275DB5">
          <w:rPr>
            <w:rFonts w:ascii="Arial" w:hAnsi="Arial" w:cs="Arial"/>
          </w:rPr>
          <w:t xml:space="preserve"> to </w:t>
        </w:r>
      </w:ins>
      <w:ins w:id="238" w:author="Nguyen Minh Anh (FHN.DNA)" w:date="2023-03-16T16:26:00Z">
        <w:r>
          <w:rPr>
            <w:rFonts w:ascii="Arial" w:hAnsi="Arial" w:cs="Arial"/>
          </w:rPr>
          <w:t>2012</w:t>
        </w:r>
      </w:ins>
      <w:ins w:id="239" w:author="Nguyen Minh Anh (FHN.DNA)" w:date="2023-03-16T16:25:00Z">
        <w:r w:rsidRPr="00275DB5">
          <w:rPr>
            <w:rFonts w:ascii="Arial" w:hAnsi="Arial" w:cs="Arial"/>
          </w:rPr>
          <w:t xml:space="preserve">. </w:t>
        </w:r>
      </w:ins>
    </w:p>
    <w:p w:rsidR="00E86F99" w:rsidRDefault="00275DB5">
      <w:pPr>
        <w:pStyle w:val="ListParagraph"/>
        <w:numPr>
          <w:ilvl w:val="0"/>
          <w:numId w:val="3"/>
        </w:numPr>
        <w:spacing w:line="276" w:lineRule="auto"/>
        <w:rPr>
          <w:ins w:id="240" w:author="Nguyen Minh Anh (FHN.DNA)" w:date="2023-03-16T16:40:00Z"/>
          <w:rFonts w:ascii="Arial" w:hAnsi="Arial" w:cs="Arial"/>
        </w:rPr>
        <w:pPrChange w:id="241" w:author="Nguyen Minh Anh (FHN.DNA)" w:date="2023-03-16T16:38:00Z">
          <w:pPr>
            <w:pStyle w:val="ListParagraph"/>
            <w:numPr>
              <w:numId w:val="2"/>
            </w:numPr>
            <w:ind w:left="1080" w:hanging="360"/>
          </w:pPr>
        </w:pPrChange>
      </w:pPr>
      <w:ins w:id="242" w:author="Nguyen Minh Anh (FHN.DNA)" w:date="2023-03-16T16:25:00Z">
        <w:r w:rsidRPr="00275DB5">
          <w:rPr>
            <w:rFonts w:ascii="Arial" w:hAnsi="Arial" w:cs="Arial"/>
          </w:rPr>
          <w:t xml:space="preserve">Overall, it can be seen that </w:t>
        </w:r>
      </w:ins>
      <w:ins w:id="243" w:author="Nguyen Minh Anh (FHN.DNA)" w:date="2023-03-16T16:26:00Z">
        <w:r>
          <w:rPr>
            <w:rFonts w:ascii="Arial" w:hAnsi="Arial" w:cs="Arial"/>
          </w:rPr>
          <w:t xml:space="preserve">Hanoi </w:t>
        </w:r>
      </w:ins>
      <w:ins w:id="244" w:author="Nguyen Minh Anh (FHN.DNA)" w:date="2023-03-16T16:25:00Z">
        <w:r w:rsidRPr="00275DB5">
          <w:rPr>
            <w:rFonts w:ascii="Arial" w:hAnsi="Arial" w:cs="Arial"/>
          </w:rPr>
          <w:t xml:space="preserve">were far </w:t>
        </w:r>
      </w:ins>
      <w:ins w:id="245" w:author="Nguyen Minh Anh (FHN.DNA)" w:date="2023-03-16T16:41:00Z">
        <w:r w:rsidR="00E86F99">
          <w:rPr>
            <w:rFonts w:ascii="Arial" w:hAnsi="Arial" w:cs="Arial"/>
          </w:rPr>
          <w:t>hotter</w:t>
        </w:r>
      </w:ins>
      <w:ins w:id="246" w:author="Nguyen Minh Anh (FHN.DNA)" w:date="2023-03-16T16:25:00Z">
        <w:r w:rsidRPr="00275DB5">
          <w:rPr>
            <w:rFonts w:ascii="Arial" w:hAnsi="Arial" w:cs="Arial"/>
          </w:rPr>
          <w:t xml:space="preserve"> than </w:t>
        </w:r>
      </w:ins>
      <w:ins w:id="247" w:author="Nguyen Minh Anh (FHN.DNA)" w:date="2023-03-16T16:27:00Z">
        <w:r>
          <w:rPr>
            <w:rFonts w:ascii="Arial" w:hAnsi="Arial" w:cs="Arial"/>
          </w:rPr>
          <w:t>Global</w:t>
        </w:r>
        <w:r w:rsidRPr="00275DB5">
          <w:rPr>
            <w:rFonts w:ascii="Arial" w:hAnsi="Arial" w:cs="Arial"/>
          </w:rPr>
          <w:t xml:space="preserve"> </w:t>
        </w:r>
      </w:ins>
      <w:ins w:id="248" w:author="Nguyen Minh Anh (FHN.DNA)" w:date="2023-03-16T16:25:00Z">
        <w:r w:rsidRPr="00275DB5">
          <w:rPr>
            <w:rFonts w:ascii="Arial" w:hAnsi="Arial" w:cs="Arial"/>
          </w:rPr>
          <w:t>throughout the whole time frame.</w:t>
        </w:r>
      </w:ins>
    </w:p>
    <w:p w:rsidR="00E86F99" w:rsidRDefault="00E86F99">
      <w:pPr>
        <w:pStyle w:val="ListParagraph"/>
        <w:numPr>
          <w:ilvl w:val="0"/>
          <w:numId w:val="3"/>
        </w:numPr>
        <w:spacing w:line="276" w:lineRule="auto"/>
        <w:rPr>
          <w:ins w:id="249" w:author="Nguyen Minh Anh (FHN.DNA)" w:date="2023-03-16T16:38:00Z"/>
          <w:rFonts w:ascii="Arial" w:hAnsi="Arial" w:cs="Arial"/>
        </w:rPr>
        <w:pPrChange w:id="250" w:author="Nguyen Minh Anh (FHN.DNA)" w:date="2023-03-16T16:38:00Z">
          <w:pPr>
            <w:pStyle w:val="ListParagraph"/>
            <w:numPr>
              <w:numId w:val="2"/>
            </w:numPr>
            <w:ind w:left="1080" w:hanging="360"/>
          </w:pPr>
        </w:pPrChange>
      </w:pPr>
      <w:ins w:id="251" w:author="Nguyen Minh Anh (FHN.DNA)" w:date="2023-03-16T16:40:00Z">
        <w:r>
          <w:rPr>
            <w:rFonts w:ascii="Arial" w:hAnsi="Arial" w:cs="Arial"/>
          </w:rPr>
          <w:t xml:space="preserve">Hanoi temperature is never go below 20 degrees, in the </w:t>
        </w:r>
      </w:ins>
      <w:ins w:id="252" w:author="Nguyen Minh Anh (FHN.DNA)" w:date="2023-03-16T16:41:00Z">
        <w:r>
          <w:rPr>
            <w:rFonts w:ascii="Arial" w:hAnsi="Arial" w:cs="Arial"/>
          </w:rPr>
          <w:t>meantime</w:t>
        </w:r>
      </w:ins>
      <w:ins w:id="253" w:author="Nguyen Minh Anh (FHN.DNA)" w:date="2023-03-16T16:40:00Z">
        <w:r>
          <w:rPr>
            <w:rFonts w:ascii="Arial" w:hAnsi="Arial" w:cs="Arial"/>
          </w:rPr>
          <w:t xml:space="preserve"> </w:t>
        </w:r>
      </w:ins>
      <w:ins w:id="254" w:author="Nguyen Minh Anh (FHN.DNA)" w:date="2023-03-16T16:41:00Z">
        <w:r>
          <w:rPr>
            <w:rFonts w:ascii="Arial" w:hAnsi="Arial" w:cs="Arial"/>
          </w:rPr>
          <w:t>Global</w:t>
        </w:r>
        <w:r w:rsidRPr="00275DB5">
          <w:rPr>
            <w:rFonts w:ascii="Arial" w:hAnsi="Arial" w:cs="Arial"/>
          </w:rPr>
          <w:t xml:space="preserve"> </w:t>
        </w:r>
        <w:r>
          <w:rPr>
            <w:rFonts w:ascii="Arial" w:hAnsi="Arial" w:cs="Arial"/>
          </w:rPr>
          <w:t>temperature is never higher than 10 degrees.</w:t>
        </w:r>
      </w:ins>
    </w:p>
    <w:p w:rsidR="00E86F99" w:rsidRDefault="004634E9">
      <w:pPr>
        <w:pStyle w:val="ListParagraph"/>
        <w:numPr>
          <w:ilvl w:val="0"/>
          <w:numId w:val="3"/>
        </w:numPr>
        <w:spacing w:line="276" w:lineRule="auto"/>
        <w:rPr>
          <w:ins w:id="255" w:author="Nguyen Minh Anh (FHN.DNA)" w:date="2023-03-16T16:38:00Z"/>
          <w:rFonts w:ascii="Arial" w:hAnsi="Arial" w:cs="Arial"/>
        </w:rPr>
        <w:pPrChange w:id="256" w:author="Nguyen Minh Anh (FHN.DNA)" w:date="2023-03-16T16:38:00Z">
          <w:pPr>
            <w:pStyle w:val="ListParagraph"/>
            <w:numPr>
              <w:numId w:val="2"/>
            </w:numPr>
            <w:ind w:left="1080" w:hanging="360"/>
          </w:pPr>
        </w:pPrChange>
      </w:pPr>
      <w:ins w:id="257" w:author="Nguyen Minh Anh (FHN.DNA)" w:date="2023-03-16T16:27:00Z">
        <w:r w:rsidRPr="00E86F99">
          <w:rPr>
            <w:rFonts w:ascii="Arial" w:hAnsi="Arial" w:cs="Arial"/>
          </w:rPr>
          <w:t xml:space="preserve">Hanoi and Global share the same </w:t>
        </w:r>
      </w:ins>
      <w:ins w:id="258" w:author="Nguyen Minh Anh (FHN.DNA)" w:date="2023-03-16T16:28:00Z">
        <w:r w:rsidRPr="00E86F99">
          <w:rPr>
            <w:rFonts w:ascii="Arial" w:hAnsi="Arial" w:cs="Arial"/>
          </w:rPr>
          <w:t>up</w:t>
        </w:r>
      </w:ins>
      <w:ins w:id="259" w:author="Nguyen Minh Anh (FHN.DNA)" w:date="2023-03-16T16:27:00Z">
        <w:r w:rsidRPr="00E86F99">
          <w:rPr>
            <w:rFonts w:ascii="Arial" w:hAnsi="Arial" w:cs="Arial"/>
          </w:rPr>
          <w:t>trend over time</w:t>
        </w:r>
      </w:ins>
      <w:ins w:id="260" w:author="Nguyen Minh Anh (FHN.DNA)" w:date="2023-03-16T16:28:00Z">
        <w:r w:rsidRPr="00E86F99">
          <w:rPr>
            <w:rFonts w:ascii="Arial" w:hAnsi="Arial" w:cs="Arial"/>
          </w:rPr>
          <w:t xml:space="preserve">. </w:t>
        </w:r>
      </w:ins>
    </w:p>
    <w:p w:rsidR="00E86F99" w:rsidRDefault="00E86F99">
      <w:pPr>
        <w:pStyle w:val="ListParagraph"/>
        <w:numPr>
          <w:ilvl w:val="0"/>
          <w:numId w:val="3"/>
        </w:numPr>
        <w:spacing w:line="276" w:lineRule="auto"/>
        <w:rPr>
          <w:ins w:id="261" w:author="Nguyen Minh Anh (FHN.DNA)" w:date="2023-03-16T16:38:00Z"/>
          <w:rFonts w:ascii="Arial" w:hAnsi="Arial" w:cs="Arial"/>
        </w:rPr>
        <w:pPrChange w:id="262" w:author="Nguyen Minh Anh (FHN.DNA)" w:date="2023-03-16T16:38:00Z">
          <w:pPr>
            <w:pStyle w:val="ListParagraph"/>
            <w:numPr>
              <w:numId w:val="2"/>
            </w:numPr>
            <w:ind w:left="1080" w:hanging="360"/>
          </w:pPr>
        </w:pPrChange>
      </w:pPr>
      <w:ins w:id="263" w:author="Nguyen Minh Anh (FHN.DNA)" w:date="2023-03-16T16:38:00Z">
        <w:r w:rsidRPr="00D31FF0">
          <w:rPr>
            <w:rFonts w:ascii="Arial" w:hAnsi="Arial" w:cs="Arial"/>
          </w:rPr>
          <w:t>While Hanoi temperature increase slightly around 1 degree, Global temperature raise nearly 2 degrees in 2-century period</w:t>
        </w:r>
        <w:r>
          <w:rPr>
            <w:rFonts w:ascii="Arial" w:hAnsi="Arial" w:cs="Arial"/>
          </w:rPr>
          <w:t>.</w:t>
        </w:r>
      </w:ins>
    </w:p>
    <w:p w:rsidR="00E86F99" w:rsidRPr="00E86F99" w:rsidDel="00D659CD" w:rsidRDefault="00D659CD">
      <w:pPr>
        <w:spacing w:line="276" w:lineRule="auto"/>
        <w:ind w:left="360"/>
        <w:rPr>
          <w:ins w:id="264" w:author="Nguyen Minh Anh (FHN.DNA)" w:date="2023-03-16T16:38:00Z"/>
          <w:del w:id="265" w:author="Nguyen Minh Anh (FHN.DNA)" w:date="2023-03-17T08:46:00Z"/>
          <w:rFonts w:ascii="Arial" w:hAnsi="Arial" w:cs="Arial"/>
          <w:rPrChange w:id="266" w:author="Nguyen Minh Anh (FHN.DNA)" w:date="2023-03-16T16:40:00Z">
            <w:rPr>
              <w:ins w:id="267" w:author="Nguyen Minh Anh (FHN.DNA)" w:date="2023-03-16T16:38:00Z"/>
              <w:del w:id="268" w:author="Nguyen Minh Anh (FHN.DNA)" w:date="2023-03-17T08:46:00Z"/>
            </w:rPr>
          </w:rPrChange>
        </w:rPr>
        <w:pPrChange w:id="269" w:author="Nguyen Minh Anh (FHN.DNA)" w:date="2023-03-16T16:40:00Z">
          <w:pPr>
            <w:pStyle w:val="ListParagraph"/>
            <w:numPr>
              <w:numId w:val="2"/>
            </w:numPr>
            <w:ind w:left="1080" w:hanging="360"/>
          </w:pPr>
        </w:pPrChange>
      </w:pPr>
      <w:ins w:id="270" w:author="Nguyen Minh Anh (FHN.DNA)" w:date="2023-03-17T08:41:00Z">
        <w:r>
          <w:rPr>
            <w:rFonts w:ascii="Arial" w:hAnsi="Arial" w:cs="Arial"/>
            <w:noProof/>
          </w:rPr>
          <w:lastRenderedPageBreak/>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ins>
      <w:bookmarkStart w:id="271" w:name="_GoBack"/>
      <w:bookmarkEnd w:id="271"/>
    </w:p>
    <w:p w:rsidR="0065469E" w:rsidRPr="00E86F99" w:rsidDel="00200DB5" w:rsidRDefault="0065469E">
      <w:pPr>
        <w:rPr>
          <w:del w:id="272" w:author="Nguyen Minh Anh (FHN.DNA)" w:date="2023-03-16T16:36:00Z"/>
          <w:rFonts w:ascii="Arial" w:hAnsi="Arial" w:cs="Arial"/>
          <w:rPrChange w:id="273" w:author="Nguyen Minh Anh (FHN.DNA)" w:date="2023-03-16T16:38:00Z">
            <w:rPr>
              <w:del w:id="274" w:author="Nguyen Minh Anh (FHN.DNA)" w:date="2023-03-16T16:36:00Z"/>
            </w:rPr>
          </w:rPrChange>
        </w:rPr>
        <w:pPrChange w:id="275" w:author="Nguyen Minh Anh (FHN.DNA)" w:date="2023-03-16T16:38:00Z">
          <w:pPr>
            <w:pStyle w:val="ListParagraph"/>
            <w:numPr>
              <w:numId w:val="1"/>
            </w:numPr>
            <w:ind w:hanging="360"/>
          </w:pPr>
        </w:pPrChange>
      </w:pPr>
      <w:del w:id="276" w:author="Nguyen Minh Anh (FHN.DNA)" w:date="2023-03-16T16:09:00Z">
        <w:r w:rsidRPr="00E86F99" w:rsidDel="0006724E">
          <w:rPr>
            <w:rFonts w:ascii="Arial" w:hAnsi="Arial" w:cs="Arial"/>
            <w:rPrChange w:id="277" w:author="Nguyen Minh Anh (FHN.DNA)" w:date="2023-03-16T16:38:00Z">
              <w:rPr/>
            </w:rPrChange>
          </w:rPr>
          <w:delText xml:space="preserve">about </w:delText>
        </w:r>
      </w:del>
      <w:del w:id="278" w:author="Nguyen Minh Anh (FHN.DNA)" w:date="2023-03-16T16:10:00Z">
        <w:r w:rsidRPr="00E86F99" w:rsidDel="0006724E">
          <w:rPr>
            <w:rFonts w:ascii="Arial" w:hAnsi="Arial" w:cs="Arial"/>
            <w:rPrChange w:id="279" w:author="Nguyen Minh Anh (FHN.DNA)" w:date="2023-03-16T16:38:00Z">
              <w:rPr/>
            </w:rPrChange>
          </w:rPr>
          <w:delText>th</w:delText>
        </w:r>
      </w:del>
      <w:del w:id="280" w:author="Nguyen Minh Anh (FHN.DNA)" w:date="2023-03-16T16:36:00Z">
        <w:r w:rsidRPr="00E86F99" w:rsidDel="00200DB5">
          <w:rPr>
            <w:rFonts w:ascii="Arial" w:hAnsi="Arial" w:cs="Arial"/>
            <w:rPrChange w:id="281" w:author="Nguyen Minh Anh (FHN.DNA)" w:date="2023-03-16T16:38:00Z">
              <w:rPr/>
            </w:rPrChange>
          </w:rPr>
          <w:delText>e similarities and differences between the world averages and your city’s averages, as well as overall trends. Here are some questions to get you started.</w:delText>
        </w:r>
      </w:del>
    </w:p>
    <w:p w:rsidR="0065469E" w:rsidRPr="0065469E" w:rsidDel="00200DB5" w:rsidRDefault="0065469E">
      <w:pPr>
        <w:rPr>
          <w:del w:id="282" w:author="Nguyen Minh Anh (FHN.DNA)" w:date="2023-03-16T16:35:00Z"/>
        </w:rPr>
        <w:pPrChange w:id="283" w:author="Nguyen Minh Anh (FHN.DNA)" w:date="2023-03-16T16:38:00Z">
          <w:pPr>
            <w:pStyle w:val="ListParagraph"/>
            <w:numPr>
              <w:numId w:val="2"/>
            </w:numPr>
            <w:ind w:left="1080" w:hanging="360"/>
          </w:pPr>
        </w:pPrChange>
      </w:pPr>
      <w:del w:id="284" w:author="Nguyen Minh Anh (FHN.DNA)" w:date="2023-03-16T16:35:00Z">
        <w:r w:rsidRPr="0065469E" w:rsidDel="00200DB5">
          <w:delText>Is your city hotter or cooler on average compared to the global average? Has the difference been consistent over time?</w:delText>
        </w:r>
      </w:del>
    </w:p>
    <w:p w:rsidR="0065469E" w:rsidRPr="0065469E" w:rsidDel="00200DB5" w:rsidRDefault="0065469E">
      <w:pPr>
        <w:rPr>
          <w:del w:id="285" w:author="Nguyen Minh Anh (FHN.DNA)" w:date="2023-03-16T16:35:00Z"/>
        </w:rPr>
        <w:pPrChange w:id="286" w:author="Nguyen Minh Anh (FHN.DNA)" w:date="2023-03-16T16:38:00Z">
          <w:pPr>
            <w:pStyle w:val="ListParagraph"/>
            <w:numPr>
              <w:numId w:val="2"/>
            </w:numPr>
            <w:ind w:left="1080" w:hanging="360"/>
          </w:pPr>
        </w:pPrChange>
      </w:pPr>
      <w:del w:id="287" w:author="Nguyen Minh Anh (FHN.DNA)" w:date="2023-03-16T16:35:00Z">
        <w:r w:rsidRPr="0065469E" w:rsidDel="00200DB5">
          <w:delText>“How do the changes in your city’s temperatures over time compare to the changes in the global average?”</w:delText>
        </w:r>
      </w:del>
    </w:p>
    <w:p w:rsidR="0065469E" w:rsidRPr="0065469E" w:rsidRDefault="0065469E" w:rsidP="00D659CD">
      <w:pPr>
        <w:spacing w:line="276" w:lineRule="auto"/>
        <w:ind w:left="360"/>
        <w:pPrChange w:id="288" w:author="Nguyen Minh Anh (FHN.DNA)" w:date="2023-03-17T08:46:00Z">
          <w:pPr>
            <w:pStyle w:val="ListParagraph"/>
            <w:numPr>
              <w:numId w:val="2"/>
            </w:numPr>
            <w:ind w:left="1080" w:hanging="360"/>
          </w:pPr>
        </w:pPrChange>
      </w:pPr>
      <w:del w:id="289" w:author="Nguyen Minh Anh (FHN.DNA)" w:date="2023-03-16T16:35:00Z">
        <w:r w:rsidRPr="0065469E" w:rsidDel="00200DB5">
          <w:delText>What does the overall trend look like? Is the world getting hotter or cooler? Has the trend been consistent over the last few hundred years?</w:delText>
        </w:r>
      </w:del>
    </w:p>
    <w:sectPr w:rsidR="0065469E" w:rsidRPr="00654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348E3"/>
    <w:multiLevelType w:val="hybridMultilevel"/>
    <w:tmpl w:val="8D2EC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8C3CE9"/>
    <w:multiLevelType w:val="hybridMultilevel"/>
    <w:tmpl w:val="CBE47A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EEF1446"/>
    <w:multiLevelType w:val="hybridMultilevel"/>
    <w:tmpl w:val="3F98F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1C02C1"/>
    <w:multiLevelType w:val="hybridMultilevel"/>
    <w:tmpl w:val="A57E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guyen Minh Anh (FHN.DNA)">
    <w15:presenceInfo w15:providerId="AD" w15:userId="S-1-5-21-1078879581-106171156-1039276024-9185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69E"/>
    <w:rsid w:val="00042818"/>
    <w:rsid w:val="0006724E"/>
    <w:rsid w:val="00200DB5"/>
    <w:rsid w:val="00275DB5"/>
    <w:rsid w:val="00305CAD"/>
    <w:rsid w:val="00455CCD"/>
    <w:rsid w:val="004634E9"/>
    <w:rsid w:val="005201D9"/>
    <w:rsid w:val="00594D7B"/>
    <w:rsid w:val="0065469E"/>
    <w:rsid w:val="00B30ED7"/>
    <w:rsid w:val="00D50D16"/>
    <w:rsid w:val="00D659CD"/>
    <w:rsid w:val="00DC1690"/>
    <w:rsid w:val="00E86F99"/>
    <w:rsid w:val="00F03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FB9A0"/>
  <w15:chartTrackingRefBased/>
  <w15:docId w15:val="{F8F93BBD-DDBF-49A4-9D29-E66DB708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69E"/>
    <w:pPr>
      <w:ind w:left="720"/>
      <w:contextualSpacing/>
    </w:pPr>
  </w:style>
  <w:style w:type="paragraph" w:styleId="BalloonText">
    <w:name w:val="Balloon Text"/>
    <w:basedOn w:val="Normal"/>
    <w:link w:val="BalloonTextChar"/>
    <w:uiPriority w:val="99"/>
    <w:semiHidden/>
    <w:unhideWhenUsed/>
    <w:rsid w:val="006546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469E"/>
    <w:rPr>
      <w:rFonts w:ascii="Segoe UI" w:hAnsi="Segoe UI" w:cs="Segoe UI"/>
      <w:sz w:val="18"/>
      <w:szCs w:val="18"/>
    </w:rPr>
  </w:style>
  <w:style w:type="paragraph" w:styleId="Title">
    <w:name w:val="Title"/>
    <w:basedOn w:val="Normal"/>
    <w:next w:val="Normal"/>
    <w:link w:val="TitleChar"/>
    <w:uiPriority w:val="10"/>
    <w:qFormat/>
    <w:rsid w:val="006546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69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Averages temperatures of Hanoi and Global</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Hanoi</c:v>
                </c:pt>
              </c:strCache>
            </c:strRef>
          </c:tx>
          <c:spPr>
            <a:ln w="28575" cap="rnd">
              <a:solidFill>
                <a:schemeClr val="accent1"/>
              </a:solidFill>
              <a:round/>
            </a:ln>
            <a:effectLst/>
          </c:spPr>
          <c:marker>
            <c:symbol val="none"/>
          </c:marker>
          <c:cat>
            <c:numRef>
              <c:f>Sheet1!$A$2:$A$169</c:f>
              <c:numCache>
                <c:formatCode>General</c:formatCode>
                <c:ptCount val="168"/>
                <c:pt idx="0">
                  <c:v>1846</c:v>
                </c:pt>
                <c:pt idx="1">
                  <c:v>1847</c:v>
                </c:pt>
                <c:pt idx="2">
                  <c:v>1848</c:v>
                </c:pt>
                <c:pt idx="3">
                  <c:v>1849</c:v>
                </c:pt>
                <c:pt idx="4">
                  <c:v>1850</c:v>
                </c:pt>
                <c:pt idx="5">
                  <c:v>1851</c:v>
                </c:pt>
                <c:pt idx="6">
                  <c:v>1852</c:v>
                </c:pt>
                <c:pt idx="7">
                  <c:v>1853</c:v>
                </c:pt>
                <c:pt idx="8">
                  <c:v>1854</c:v>
                </c:pt>
                <c:pt idx="9">
                  <c:v>1855</c:v>
                </c:pt>
                <c:pt idx="10">
                  <c:v>1856</c:v>
                </c:pt>
                <c:pt idx="11">
                  <c:v>1857</c:v>
                </c:pt>
                <c:pt idx="12">
                  <c:v>1858</c:v>
                </c:pt>
                <c:pt idx="13">
                  <c:v>1859</c:v>
                </c:pt>
                <c:pt idx="14">
                  <c:v>1860</c:v>
                </c:pt>
                <c:pt idx="15">
                  <c:v>1861</c:v>
                </c:pt>
                <c:pt idx="16">
                  <c:v>1862</c:v>
                </c:pt>
                <c:pt idx="17">
                  <c:v>1863</c:v>
                </c:pt>
                <c:pt idx="18">
                  <c:v>1864</c:v>
                </c:pt>
                <c:pt idx="19">
                  <c:v>1865</c:v>
                </c:pt>
                <c:pt idx="20">
                  <c:v>1866</c:v>
                </c:pt>
                <c:pt idx="21">
                  <c:v>1867</c:v>
                </c:pt>
                <c:pt idx="22">
                  <c:v>1868</c:v>
                </c:pt>
                <c:pt idx="23">
                  <c:v>1869</c:v>
                </c:pt>
                <c:pt idx="24">
                  <c:v>1870</c:v>
                </c:pt>
                <c:pt idx="25">
                  <c:v>1871</c:v>
                </c:pt>
                <c:pt idx="26">
                  <c:v>1872</c:v>
                </c:pt>
                <c:pt idx="27">
                  <c:v>1873</c:v>
                </c:pt>
                <c:pt idx="28">
                  <c:v>1874</c:v>
                </c:pt>
                <c:pt idx="29">
                  <c:v>1875</c:v>
                </c:pt>
                <c:pt idx="30">
                  <c:v>1876</c:v>
                </c:pt>
                <c:pt idx="31">
                  <c:v>1877</c:v>
                </c:pt>
                <c:pt idx="32">
                  <c:v>1878</c:v>
                </c:pt>
                <c:pt idx="33">
                  <c:v>1879</c:v>
                </c:pt>
                <c:pt idx="34">
                  <c:v>1880</c:v>
                </c:pt>
                <c:pt idx="35">
                  <c:v>1881</c:v>
                </c:pt>
                <c:pt idx="36">
                  <c:v>1882</c:v>
                </c:pt>
                <c:pt idx="37">
                  <c:v>1883</c:v>
                </c:pt>
                <c:pt idx="38">
                  <c:v>1884</c:v>
                </c:pt>
                <c:pt idx="39">
                  <c:v>1885</c:v>
                </c:pt>
                <c:pt idx="40">
                  <c:v>1886</c:v>
                </c:pt>
                <c:pt idx="41">
                  <c:v>1887</c:v>
                </c:pt>
                <c:pt idx="42">
                  <c:v>1888</c:v>
                </c:pt>
                <c:pt idx="43">
                  <c:v>1889</c:v>
                </c:pt>
                <c:pt idx="44">
                  <c:v>1890</c:v>
                </c:pt>
                <c:pt idx="45">
                  <c:v>1891</c:v>
                </c:pt>
                <c:pt idx="46">
                  <c:v>1892</c:v>
                </c:pt>
                <c:pt idx="47">
                  <c:v>1893</c:v>
                </c:pt>
                <c:pt idx="48">
                  <c:v>1894</c:v>
                </c:pt>
                <c:pt idx="49">
                  <c:v>1895</c:v>
                </c:pt>
                <c:pt idx="50">
                  <c:v>1896</c:v>
                </c:pt>
                <c:pt idx="51">
                  <c:v>1897</c:v>
                </c:pt>
                <c:pt idx="52">
                  <c:v>1898</c:v>
                </c:pt>
                <c:pt idx="53">
                  <c:v>1899</c:v>
                </c:pt>
                <c:pt idx="54">
                  <c:v>1900</c:v>
                </c:pt>
                <c:pt idx="55">
                  <c:v>1901</c:v>
                </c:pt>
                <c:pt idx="56">
                  <c:v>1902</c:v>
                </c:pt>
                <c:pt idx="57">
                  <c:v>1903</c:v>
                </c:pt>
                <c:pt idx="58">
                  <c:v>1904</c:v>
                </c:pt>
                <c:pt idx="59">
                  <c:v>1905</c:v>
                </c:pt>
                <c:pt idx="60">
                  <c:v>1906</c:v>
                </c:pt>
                <c:pt idx="61">
                  <c:v>1907</c:v>
                </c:pt>
                <c:pt idx="62">
                  <c:v>1908</c:v>
                </c:pt>
                <c:pt idx="63">
                  <c:v>1909</c:v>
                </c:pt>
                <c:pt idx="64">
                  <c:v>1910</c:v>
                </c:pt>
                <c:pt idx="65">
                  <c:v>1911</c:v>
                </c:pt>
                <c:pt idx="66">
                  <c:v>1912</c:v>
                </c:pt>
                <c:pt idx="67">
                  <c:v>1913</c:v>
                </c:pt>
                <c:pt idx="68">
                  <c:v>1914</c:v>
                </c:pt>
                <c:pt idx="69">
                  <c:v>1915</c:v>
                </c:pt>
                <c:pt idx="70">
                  <c:v>1916</c:v>
                </c:pt>
                <c:pt idx="71">
                  <c:v>1917</c:v>
                </c:pt>
                <c:pt idx="72">
                  <c:v>1918</c:v>
                </c:pt>
                <c:pt idx="73">
                  <c:v>1919</c:v>
                </c:pt>
                <c:pt idx="74">
                  <c:v>1920</c:v>
                </c:pt>
                <c:pt idx="75">
                  <c:v>1921</c:v>
                </c:pt>
                <c:pt idx="76">
                  <c:v>1922</c:v>
                </c:pt>
                <c:pt idx="77">
                  <c:v>1923</c:v>
                </c:pt>
                <c:pt idx="78">
                  <c:v>1924</c:v>
                </c:pt>
                <c:pt idx="79">
                  <c:v>1925</c:v>
                </c:pt>
                <c:pt idx="80">
                  <c:v>1926</c:v>
                </c:pt>
                <c:pt idx="81">
                  <c:v>1927</c:v>
                </c:pt>
                <c:pt idx="82">
                  <c:v>1928</c:v>
                </c:pt>
                <c:pt idx="83">
                  <c:v>1929</c:v>
                </c:pt>
                <c:pt idx="84">
                  <c:v>1930</c:v>
                </c:pt>
                <c:pt idx="85">
                  <c:v>1931</c:v>
                </c:pt>
                <c:pt idx="86">
                  <c:v>1932</c:v>
                </c:pt>
                <c:pt idx="87">
                  <c:v>1933</c:v>
                </c:pt>
                <c:pt idx="88">
                  <c:v>1934</c:v>
                </c:pt>
                <c:pt idx="89">
                  <c:v>1935</c:v>
                </c:pt>
                <c:pt idx="90">
                  <c:v>1936</c:v>
                </c:pt>
                <c:pt idx="91">
                  <c:v>1937</c:v>
                </c:pt>
                <c:pt idx="92">
                  <c:v>1938</c:v>
                </c:pt>
                <c:pt idx="93">
                  <c:v>1939</c:v>
                </c:pt>
                <c:pt idx="94">
                  <c:v>1940</c:v>
                </c:pt>
                <c:pt idx="95">
                  <c:v>1941</c:v>
                </c:pt>
                <c:pt idx="96">
                  <c:v>1942</c:v>
                </c:pt>
                <c:pt idx="97">
                  <c:v>1943</c:v>
                </c:pt>
                <c:pt idx="98">
                  <c:v>1944</c:v>
                </c:pt>
                <c:pt idx="99">
                  <c:v>1945</c:v>
                </c:pt>
                <c:pt idx="100">
                  <c:v>1946</c:v>
                </c:pt>
                <c:pt idx="101">
                  <c:v>1947</c:v>
                </c:pt>
                <c:pt idx="102">
                  <c:v>1948</c:v>
                </c:pt>
                <c:pt idx="103">
                  <c:v>1949</c:v>
                </c:pt>
                <c:pt idx="104">
                  <c:v>1950</c:v>
                </c:pt>
                <c:pt idx="105">
                  <c:v>1951</c:v>
                </c:pt>
                <c:pt idx="106">
                  <c:v>1952</c:v>
                </c:pt>
                <c:pt idx="107">
                  <c:v>1953</c:v>
                </c:pt>
                <c:pt idx="108">
                  <c:v>1954</c:v>
                </c:pt>
                <c:pt idx="109">
                  <c:v>1955</c:v>
                </c:pt>
                <c:pt idx="110">
                  <c:v>1956</c:v>
                </c:pt>
                <c:pt idx="111">
                  <c:v>1957</c:v>
                </c:pt>
                <c:pt idx="112">
                  <c:v>1958</c:v>
                </c:pt>
                <c:pt idx="113">
                  <c:v>1959</c:v>
                </c:pt>
                <c:pt idx="114">
                  <c:v>1960</c:v>
                </c:pt>
                <c:pt idx="115">
                  <c:v>1961</c:v>
                </c:pt>
                <c:pt idx="116">
                  <c:v>1962</c:v>
                </c:pt>
                <c:pt idx="117">
                  <c:v>1963</c:v>
                </c:pt>
                <c:pt idx="118">
                  <c:v>1964</c:v>
                </c:pt>
                <c:pt idx="119">
                  <c:v>1965</c:v>
                </c:pt>
                <c:pt idx="120">
                  <c:v>1966</c:v>
                </c:pt>
                <c:pt idx="121">
                  <c:v>1967</c:v>
                </c:pt>
                <c:pt idx="122">
                  <c:v>1968</c:v>
                </c:pt>
                <c:pt idx="123">
                  <c:v>1969</c:v>
                </c:pt>
                <c:pt idx="124">
                  <c:v>1970</c:v>
                </c:pt>
                <c:pt idx="125">
                  <c:v>1971</c:v>
                </c:pt>
                <c:pt idx="126">
                  <c:v>1972</c:v>
                </c:pt>
                <c:pt idx="127">
                  <c:v>1973</c:v>
                </c:pt>
                <c:pt idx="128">
                  <c:v>1974</c:v>
                </c:pt>
                <c:pt idx="129">
                  <c:v>1975</c:v>
                </c:pt>
                <c:pt idx="130">
                  <c:v>1976</c:v>
                </c:pt>
                <c:pt idx="131">
                  <c:v>1977</c:v>
                </c:pt>
                <c:pt idx="132">
                  <c:v>1978</c:v>
                </c:pt>
                <c:pt idx="133">
                  <c:v>1979</c:v>
                </c:pt>
                <c:pt idx="134">
                  <c:v>1980</c:v>
                </c:pt>
                <c:pt idx="135">
                  <c:v>1981</c:v>
                </c:pt>
                <c:pt idx="136">
                  <c:v>1982</c:v>
                </c:pt>
                <c:pt idx="137">
                  <c:v>1983</c:v>
                </c:pt>
                <c:pt idx="138">
                  <c:v>1984</c:v>
                </c:pt>
                <c:pt idx="139">
                  <c:v>1985</c:v>
                </c:pt>
                <c:pt idx="140">
                  <c:v>1986</c:v>
                </c:pt>
                <c:pt idx="141">
                  <c:v>1987</c:v>
                </c:pt>
                <c:pt idx="142">
                  <c:v>1988</c:v>
                </c:pt>
                <c:pt idx="143">
                  <c:v>1989</c:v>
                </c:pt>
                <c:pt idx="144">
                  <c:v>1990</c:v>
                </c:pt>
                <c:pt idx="145">
                  <c:v>1991</c:v>
                </c:pt>
                <c:pt idx="146">
                  <c:v>1992</c:v>
                </c:pt>
                <c:pt idx="147">
                  <c:v>1993</c:v>
                </c:pt>
                <c:pt idx="148">
                  <c:v>1994</c:v>
                </c:pt>
                <c:pt idx="149">
                  <c:v>1995</c:v>
                </c:pt>
                <c:pt idx="150">
                  <c:v>1996</c:v>
                </c:pt>
                <c:pt idx="151">
                  <c:v>1997</c:v>
                </c:pt>
                <c:pt idx="152">
                  <c:v>1998</c:v>
                </c:pt>
                <c:pt idx="153">
                  <c:v>1999</c:v>
                </c:pt>
                <c:pt idx="154">
                  <c:v>2000</c:v>
                </c:pt>
                <c:pt idx="155">
                  <c:v>2001</c:v>
                </c:pt>
                <c:pt idx="156">
                  <c:v>2002</c:v>
                </c:pt>
                <c:pt idx="157">
                  <c:v>2003</c:v>
                </c:pt>
                <c:pt idx="158">
                  <c:v>2004</c:v>
                </c:pt>
                <c:pt idx="159">
                  <c:v>2005</c:v>
                </c:pt>
                <c:pt idx="160">
                  <c:v>2006</c:v>
                </c:pt>
                <c:pt idx="161">
                  <c:v>2007</c:v>
                </c:pt>
                <c:pt idx="162">
                  <c:v>2008</c:v>
                </c:pt>
                <c:pt idx="163">
                  <c:v>2009</c:v>
                </c:pt>
                <c:pt idx="164">
                  <c:v>2010</c:v>
                </c:pt>
                <c:pt idx="165">
                  <c:v>2011</c:v>
                </c:pt>
                <c:pt idx="166">
                  <c:v>2012</c:v>
                </c:pt>
                <c:pt idx="167">
                  <c:v>2013</c:v>
                </c:pt>
              </c:numCache>
            </c:numRef>
          </c:cat>
          <c:val>
            <c:numRef>
              <c:f>Sheet1!$B$2:$B$169</c:f>
              <c:numCache>
                <c:formatCode>General</c:formatCode>
                <c:ptCount val="168"/>
                <c:pt idx="0">
                  <c:v>20.93</c:v>
                </c:pt>
                <c:pt idx="1">
                  <c:v>21.231428571428573</c:v>
                </c:pt>
                <c:pt idx="2">
                  <c:v>21.045714285714286</c:v>
                </c:pt>
                <c:pt idx="3">
                  <c:v>21.1</c:v>
                </c:pt>
                <c:pt idx="4">
                  <c:v>21.222857142857144</c:v>
                </c:pt>
                <c:pt idx="5">
                  <c:v>21.145714285714284</c:v>
                </c:pt>
                <c:pt idx="6">
                  <c:v>21.141428571428573</c:v>
                </c:pt>
                <c:pt idx="7">
                  <c:v>21.174285714285713</c:v>
                </c:pt>
                <c:pt idx="8">
                  <c:v>20.988571428571426</c:v>
                </c:pt>
                <c:pt idx="9">
                  <c:v>21.125714285714285</c:v>
                </c:pt>
                <c:pt idx="10">
                  <c:v>21.037142857142861</c:v>
                </c:pt>
                <c:pt idx="11">
                  <c:v>20.981428571428573</c:v>
                </c:pt>
                <c:pt idx="12">
                  <c:v>21.084285714285716</c:v>
                </c:pt>
                <c:pt idx="13">
                  <c:v>21.094285714285718</c:v>
                </c:pt>
                <c:pt idx="14">
                  <c:v>20.997142857142855</c:v>
                </c:pt>
                <c:pt idx="15">
                  <c:v>21.165714285714284</c:v>
                </c:pt>
                <c:pt idx="16">
                  <c:v>20.951428571428572</c:v>
                </c:pt>
                <c:pt idx="17">
                  <c:v>20.937142857142856</c:v>
                </c:pt>
                <c:pt idx="18">
                  <c:v>20.898571428571433</c:v>
                </c:pt>
                <c:pt idx="19">
                  <c:v>20.988571428571429</c:v>
                </c:pt>
                <c:pt idx="20">
                  <c:v>21.068571428571428</c:v>
                </c:pt>
                <c:pt idx="21">
                  <c:v>21.077142857142857</c:v>
                </c:pt>
                <c:pt idx="22">
                  <c:v>21.202857142857145</c:v>
                </c:pt>
                <c:pt idx="23">
                  <c:v>21.270000000000003</c:v>
                </c:pt>
                <c:pt idx="24">
                  <c:v>21.214285714285715</c:v>
                </c:pt>
                <c:pt idx="25">
                  <c:v>21.382857142857144</c:v>
                </c:pt>
                <c:pt idx="26">
                  <c:v>21.424285714285713</c:v>
                </c:pt>
                <c:pt idx="27">
                  <c:v>21.434285714285714</c:v>
                </c:pt>
                <c:pt idx="28">
                  <c:v>21.438571428571432</c:v>
                </c:pt>
                <c:pt idx="29">
                  <c:v>21.182857142857141</c:v>
                </c:pt>
                <c:pt idx="30">
                  <c:v>21.287142857142861</c:v>
                </c:pt>
                <c:pt idx="31">
                  <c:v>21.191428571428577</c:v>
                </c:pt>
                <c:pt idx="32">
                  <c:v>21.622857142857139</c:v>
                </c:pt>
                <c:pt idx="33">
                  <c:v>21.450000000000006</c:v>
                </c:pt>
                <c:pt idx="34">
                  <c:v>21.28</c:v>
                </c:pt>
                <c:pt idx="35">
                  <c:v>21.375714285714285</c:v>
                </c:pt>
                <c:pt idx="36">
                  <c:v>21.117142857142856</c:v>
                </c:pt>
                <c:pt idx="37">
                  <c:v>21.202857142857138</c:v>
                </c:pt>
                <c:pt idx="38">
                  <c:v>21.167142857142856</c:v>
                </c:pt>
                <c:pt idx="39">
                  <c:v>21.03857142857143</c:v>
                </c:pt>
                <c:pt idx="40">
                  <c:v>21.124285714285715</c:v>
                </c:pt>
                <c:pt idx="41">
                  <c:v>21.238571428571426</c:v>
                </c:pt>
                <c:pt idx="42">
                  <c:v>20.96857142857143</c:v>
                </c:pt>
                <c:pt idx="43">
                  <c:v>21.268571428571427</c:v>
                </c:pt>
                <c:pt idx="44">
                  <c:v>21.22</c:v>
                </c:pt>
                <c:pt idx="45">
                  <c:v>21.105714285714289</c:v>
                </c:pt>
                <c:pt idx="46">
                  <c:v>21.048571428571428</c:v>
                </c:pt>
                <c:pt idx="47">
                  <c:v>21.017142857142858</c:v>
                </c:pt>
                <c:pt idx="48">
                  <c:v>21.062857142857144</c:v>
                </c:pt>
                <c:pt idx="49">
                  <c:v>21.158571428571431</c:v>
                </c:pt>
                <c:pt idx="50">
                  <c:v>21.098571428571429</c:v>
                </c:pt>
                <c:pt idx="51">
                  <c:v>21.23714285714286</c:v>
                </c:pt>
                <c:pt idx="52">
                  <c:v>21.348571428571429</c:v>
                </c:pt>
                <c:pt idx="53">
                  <c:v>21.201428571428576</c:v>
                </c:pt>
                <c:pt idx="54">
                  <c:v>21.354285714285716</c:v>
                </c:pt>
                <c:pt idx="55">
                  <c:v>21.55</c:v>
                </c:pt>
                <c:pt idx="56">
                  <c:v>21.605714285714281</c:v>
                </c:pt>
                <c:pt idx="57">
                  <c:v>21.517142857142854</c:v>
                </c:pt>
                <c:pt idx="58">
                  <c:v>21.118571428571425</c:v>
                </c:pt>
                <c:pt idx="59">
                  <c:v>21.607142857142858</c:v>
                </c:pt>
                <c:pt idx="60">
                  <c:v>21.598571428571429</c:v>
                </c:pt>
                <c:pt idx="61">
                  <c:v>21.25714285714286</c:v>
                </c:pt>
                <c:pt idx="62">
                  <c:v>21.165714285714284</c:v>
                </c:pt>
                <c:pt idx="63">
                  <c:v>21.298571428571428</c:v>
                </c:pt>
                <c:pt idx="64">
                  <c:v>21.304285714285715</c:v>
                </c:pt>
                <c:pt idx="65">
                  <c:v>21.177142857142854</c:v>
                </c:pt>
                <c:pt idx="66">
                  <c:v>21.151428571428571</c:v>
                </c:pt>
                <c:pt idx="67">
                  <c:v>21.322857142857142</c:v>
                </c:pt>
                <c:pt idx="68">
                  <c:v>21.358571428571427</c:v>
                </c:pt>
                <c:pt idx="69">
                  <c:v>21.248571428571427</c:v>
                </c:pt>
                <c:pt idx="70">
                  <c:v>21.452857142857141</c:v>
                </c:pt>
                <c:pt idx="71">
                  <c:v>21.112857142857141</c:v>
                </c:pt>
                <c:pt idx="72">
                  <c:v>21.257142857142856</c:v>
                </c:pt>
                <c:pt idx="73">
                  <c:v>21.34714285714286</c:v>
                </c:pt>
                <c:pt idx="74">
                  <c:v>21.507142857142856</c:v>
                </c:pt>
                <c:pt idx="75">
                  <c:v>21.557142857142857</c:v>
                </c:pt>
                <c:pt idx="76">
                  <c:v>21.148571428571426</c:v>
                </c:pt>
                <c:pt idx="77">
                  <c:v>21.522857142857141</c:v>
                </c:pt>
                <c:pt idx="78">
                  <c:v>21.601428571428567</c:v>
                </c:pt>
                <c:pt idx="79">
                  <c:v>21.534285714285716</c:v>
                </c:pt>
                <c:pt idx="80">
                  <c:v>21.590000000000003</c:v>
                </c:pt>
                <c:pt idx="81">
                  <c:v>21.514285714285712</c:v>
                </c:pt>
                <c:pt idx="82">
                  <c:v>21.434285714285711</c:v>
                </c:pt>
                <c:pt idx="83">
                  <c:v>21.522857142857141</c:v>
                </c:pt>
                <c:pt idx="84">
                  <c:v>21.484285714285711</c:v>
                </c:pt>
                <c:pt idx="85">
                  <c:v>21.588571428571431</c:v>
                </c:pt>
                <c:pt idx="86">
                  <c:v>21.532857142857143</c:v>
                </c:pt>
                <c:pt idx="87">
                  <c:v>21.447142857142861</c:v>
                </c:pt>
                <c:pt idx="88">
                  <c:v>21.537142857142857</c:v>
                </c:pt>
                <c:pt idx="89">
                  <c:v>21.584285714285716</c:v>
                </c:pt>
                <c:pt idx="90">
                  <c:v>21.581428571428571</c:v>
                </c:pt>
                <c:pt idx="91">
                  <c:v>21.651428571428571</c:v>
                </c:pt>
                <c:pt idx="92">
                  <c:v>21.684285714285718</c:v>
                </c:pt>
                <c:pt idx="93">
                  <c:v>21.720000000000002</c:v>
                </c:pt>
                <c:pt idx="94">
                  <c:v>21.794285714285714</c:v>
                </c:pt>
                <c:pt idx="95">
                  <c:v>22.002857142857145</c:v>
                </c:pt>
                <c:pt idx="96">
                  <c:v>22.014285714285712</c:v>
                </c:pt>
                <c:pt idx="97">
                  <c:v>22.074285714285711</c:v>
                </c:pt>
                <c:pt idx="98">
                  <c:v>21.881428571428568</c:v>
                </c:pt>
                <c:pt idx="99">
                  <c:v>22.12142857142857</c:v>
                </c:pt>
                <c:pt idx="100">
                  <c:v>22.177142857142854</c:v>
                </c:pt>
                <c:pt idx="101">
                  <c:v>22.141428571428573</c:v>
                </c:pt>
                <c:pt idx="102">
                  <c:v>22.167142857142856</c:v>
                </c:pt>
                <c:pt idx="103">
                  <c:v>21.99285714285714</c:v>
                </c:pt>
                <c:pt idx="104">
                  <c:v>22.020000000000003</c:v>
                </c:pt>
                <c:pt idx="105">
                  <c:v>21.681428571428572</c:v>
                </c:pt>
                <c:pt idx="106">
                  <c:v>21.837142857142858</c:v>
                </c:pt>
                <c:pt idx="107">
                  <c:v>21.842857142857149</c:v>
                </c:pt>
                <c:pt idx="108">
                  <c:v>21.695714285714285</c:v>
                </c:pt>
                <c:pt idx="109">
                  <c:v>21.705714285714286</c:v>
                </c:pt>
                <c:pt idx="110">
                  <c:v>21.52</c:v>
                </c:pt>
                <c:pt idx="111">
                  <c:v>21.665714285714284</c:v>
                </c:pt>
                <c:pt idx="112">
                  <c:v>21.859999999999996</c:v>
                </c:pt>
                <c:pt idx="113">
                  <c:v>22.017142857142858</c:v>
                </c:pt>
                <c:pt idx="114">
                  <c:v>21.658571428571431</c:v>
                </c:pt>
                <c:pt idx="115">
                  <c:v>21.911428571428569</c:v>
                </c:pt>
                <c:pt idx="116">
                  <c:v>21.960000000000004</c:v>
                </c:pt>
                <c:pt idx="117">
                  <c:v>22.074285714285711</c:v>
                </c:pt>
                <c:pt idx="118">
                  <c:v>21.875714285714285</c:v>
                </c:pt>
                <c:pt idx="119">
                  <c:v>21.861428571428576</c:v>
                </c:pt>
                <c:pt idx="120">
                  <c:v>22.01285714285714</c:v>
                </c:pt>
                <c:pt idx="121">
                  <c:v>21.808571428571423</c:v>
                </c:pt>
                <c:pt idx="122">
                  <c:v>21.665714285714291</c:v>
                </c:pt>
                <c:pt idx="123">
                  <c:v>21.698571428571427</c:v>
                </c:pt>
                <c:pt idx="124">
                  <c:v>21.601428571428567</c:v>
                </c:pt>
                <c:pt idx="125">
                  <c:v>21.594285714285714</c:v>
                </c:pt>
                <c:pt idx="126">
                  <c:v>21.637142857142855</c:v>
                </c:pt>
                <c:pt idx="127">
                  <c:v>22.00714285714286</c:v>
                </c:pt>
                <c:pt idx="128">
                  <c:v>21.658571428571427</c:v>
                </c:pt>
                <c:pt idx="129">
                  <c:v>22.021428571428572</c:v>
                </c:pt>
                <c:pt idx="130">
                  <c:v>21.70428571428571</c:v>
                </c:pt>
                <c:pt idx="131">
                  <c:v>21.867142857142856</c:v>
                </c:pt>
                <c:pt idx="132">
                  <c:v>22.025714285714287</c:v>
                </c:pt>
                <c:pt idx="133">
                  <c:v>21.831428571428571</c:v>
                </c:pt>
                <c:pt idx="134">
                  <c:v>21.857142857142858</c:v>
                </c:pt>
                <c:pt idx="135">
                  <c:v>21.888571428571428</c:v>
                </c:pt>
                <c:pt idx="136">
                  <c:v>22.02</c:v>
                </c:pt>
                <c:pt idx="137">
                  <c:v>21.832857142857144</c:v>
                </c:pt>
                <c:pt idx="138">
                  <c:v>21.791428571428575</c:v>
                </c:pt>
                <c:pt idx="139">
                  <c:v>21.825714285714287</c:v>
                </c:pt>
                <c:pt idx="140">
                  <c:v>21.794285714285717</c:v>
                </c:pt>
                <c:pt idx="141">
                  <c:v>21.898571428571426</c:v>
                </c:pt>
                <c:pt idx="142">
                  <c:v>21.887142857142859</c:v>
                </c:pt>
                <c:pt idx="143">
                  <c:v>21.784285714285716</c:v>
                </c:pt>
                <c:pt idx="144">
                  <c:v>21.894285714285711</c:v>
                </c:pt>
                <c:pt idx="145">
                  <c:v>22.008571428571429</c:v>
                </c:pt>
                <c:pt idx="146">
                  <c:v>21.95</c:v>
                </c:pt>
                <c:pt idx="147">
                  <c:v>21.812857142857144</c:v>
                </c:pt>
                <c:pt idx="148">
                  <c:v>21.841428571428569</c:v>
                </c:pt>
                <c:pt idx="149">
                  <c:v>21.834285714285709</c:v>
                </c:pt>
                <c:pt idx="150">
                  <c:v>21.732857142857142</c:v>
                </c:pt>
                <c:pt idx="151">
                  <c:v>21.862857142857145</c:v>
                </c:pt>
                <c:pt idx="152">
                  <c:v>21.802857142857142</c:v>
                </c:pt>
                <c:pt idx="153">
                  <c:v>21.88571428571429</c:v>
                </c:pt>
                <c:pt idx="154">
                  <c:v>21.892857142857142</c:v>
                </c:pt>
                <c:pt idx="155">
                  <c:v>21.865714285714287</c:v>
                </c:pt>
                <c:pt idx="156">
                  <c:v>21.954285714285714</c:v>
                </c:pt>
                <c:pt idx="157">
                  <c:v>22.054285714285715</c:v>
                </c:pt>
                <c:pt idx="158">
                  <c:v>22.12142857142857</c:v>
                </c:pt>
                <c:pt idx="159">
                  <c:v>22.015714285714285</c:v>
                </c:pt>
                <c:pt idx="160">
                  <c:v>22.05857142857143</c:v>
                </c:pt>
                <c:pt idx="161">
                  <c:v>22.238571428571426</c:v>
                </c:pt>
                <c:pt idx="162">
                  <c:v>22.13</c:v>
                </c:pt>
                <c:pt idx="163">
                  <c:v>22.171428571428574</c:v>
                </c:pt>
                <c:pt idx="164">
                  <c:v>22.122857142857146</c:v>
                </c:pt>
                <c:pt idx="165">
                  <c:v>22.144285714285711</c:v>
                </c:pt>
                <c:pt idx="166">
                  <c:v>22.165714285714291</c:v>
                </c:pt>
                <c:pt idx="167">
                  <c:v>22.335714285714285</c:v>
                </c:pt>
              </c:numCache>
            </c:numRef>
          </c:val>
          <c:smooth val="0"/>
          <c:extLst>
            <c:ext xmlns:c16="http://schemas.microsoft.com/office/drawing/2014/chart" uri="{C3380CC4-5D6E-409C-BE32-E72D297353CC}">
              <c16:uniqueId val="{00000000-4421-4B7A-B9A6-97B4B0FD8327}"/>
            </c:ext>
          </c:extLst>
        </c:ser>
        <c:ser>
          <c:idx val="1"/>
          <c:order val="1"/>
          <c:tx>
            <c:strRef>
              <c:f>Sheet1!$C$1</c:f>
              <c:strCache>
                <c:ptCount val="1"/>
                <c:pt idx="0">
                  <c:v>Global</c:v>
                </c:pt>
              </c:strCache>
            </c:strRef>
          </c:tx>
          <c:spPr>
            <a:ln w="28575" cap="rnd">
              <a:solidFill>
                <a:schemeClr val="accent2"/>
              </a:solidFill>
              <a:round/>
            </a:ln>
            <a:effectLst/>
          </c:spPr>
          <c:marker>
            <c:symbol val="none"/>
          </c:marker>
          <c:cat>
            <c:numRef>
              <c:f>Sheet1!$A$2:$A$169</c:f>
              <c:numCache>
                <c:formatCode>General</c:formatCode>
                <c:ptCount val="168"/>
                <c:pt idx="0">
                  <c:v>1846</c:v>
                </c:pt>
                <c:pt idx="1">
                  <c:v>1847</c:v>
                </c:pt>
                <c:pt idx="2">
                  <c:v>1848</c:v>
                </c:pt>
                <c:pt idx="3">
                  <c:v>1849</c:v>
                </c:pt>
                <c:pt idx="4">
                  <c:v>1850</c:v>
                </c:pt>
                <c:pt idx="5">
                  <c:v>1851</c:v>
                </c:pt>
                <c:pt idx="6">
                  <c:v>1852</c:v>
                </c:pt>
                <c:pt idx="7">
                  <c:v>1853</c:v>
                </c:pt>
                <c:pt idx="8">
                  <c:v>1854</c:v>
                </c:pt>
                <c:pt idx="9">
                  <c:v>1855</c:v>
                </c:pt>
                <c:pt idx="10">
                  <c:v>1856</c:v>
                </c:pt>
                <c:pt idx="11">
                  <c:v>1857</c:v>
                </c:pt>
                <c:pt idx="12">
                  <c:v>1858</c:v>
                </c:pt>
                <c:pt idx="13">
                  <c:v>1859</c:v>
                </c:pt>
                <c:pt idx="14">
                  <c:v>1860</c:v>
                </c:pt>
                <c:pt idx="15">
                  <c:v>1861</c:v>
                </c:pt>
                <c:pt idx="16">
                  <c:v>1862</c:v>
                </c:pt>
                <c:pt idx="17">
                  <c:v>1863</c:v>
                </c:pt>
                <c:pt idx="18">
                  <c:v>1864</c:v>
                </c:pt>
                <c:pt idx="19">
                  <c:v>1865</c:v>
                </c:pt>
                <c:pt idx="20">
                  <c:v>1866</c:v>
                </c:pt>
                <c:pt idx="21">
                  <c:v>1867</c:v>
                </c:pt>
                <c:pt idx="22">
                  <c:v>1868</c:v>
                </c:pt>
                <c:pt idx="23">
                  <c:v>1869</c:v>
                </c:pt>
                <c:pt idx="24">
                  <c:v>1870</c:v>
                </c:pt>
                <c:pt idx="25">
                  <c:v>1871</c:v>
                </c:pt>
                <c:pt idx="26">
                  <c:v>1872</c:v>
                </c:pt>
                <c:pt idx="27">
                  <c:v>1873</c:v>
                </c:pt>
                <c:pt idx="28">
                  <c:v>1874</c:v>
                </c:pt>
                <c:pt idx="29">
                  <c:v>1875</c:v>
                </c:pt>
                <c:pt idx="30">
                  <c:v>1876</c:v>
                </c:pt>
                <c:pt idx="31">
                  <c:v>1877</c:v>
                </c:pt>
                <c:pt idx="32">
                  <c:v>1878</c:v>
                </c:pt>
                <c:pt idx="33">
                  <c:v>1879</c:v>
                </c:pt>
                <c:pt idx="34">
                  <c:v>1880</c:v>
                </c:pt>
                <c:pt idx="35">
                  <c:v>1881</c:v>
                </c:pt>
                <c:pt idx="36">
                  <c:v>1882</c:v>
                </c:pt>
                <c:pt idx="37">
                  <c:v>1883</c:v>
                </c:pt>
                <c:pt idx="38">
                  <c:v>1884</c:v>
                </c:pt>
                <c:pt idx="39">
                  <c:v>1885</c:v>
                </c:pt>
                <c:pt idx="40">
                  <c:v>1886</c:v>
                </c:pt>
                <c:pt idx="41">
                  <c:v>1887</c:v>
                </c:pt>
                <c:pt idx="42">
                  <c:v>1888</c:v>
                </c:pt>
                <c:pt idx="43">
                  <c:v>1889</c:v>
                </c:pt>
                <c:pt idx="44">
                  <c:v>1890</c:v>
                </c:pt>
                <c:pt idx="45">
                  <c:v>1891</c:v>
                </c:pt>
                <c:pt idx="46">
                  <c:v>1892</c:v>
                </c:pt>
                <c:pt idx="47">
                  <c:v>1893</c:v>
                </c:pt>
                <c:pt idx="48">
                  <c:v>1894</c:v>
                </c:pt>
                <c:pt idx="49">
                  <c:v>1895</c:v>
                </c:pt>
                <c:pt idx="50">
                  <c:v>1896</c:v>
                </c:pt>
                <c:pt idx="51">
                  <c:v>1897</c:v>
                </c:pt>
                <c:pt idx="52">
                  <c:v>1898</c:v>
                </c:pt>
                <c:pt idx="53">
                  <c:v>1899</c:v>
                </c:pt>
                <c:pt idx="54">
                  <c:v>1900</c:v>
                </c:pt>
                <c:pt idx="55">
                  <c:v>1901</c:v>
                </c:pt>
                <c:pt idx="56">
                  <c:v>1902</c:v>
                </c:pt>
                <c:pt idx="57">
                  <c:v>1903</c:v>
                </c:pt>
                <c:pt idx="58">
                  <c:v>1904</c:v>
                </c:pt>
                <c:pt idx="59">
                  <c:v>1905</c:v>
                </c:pt>
                <c:pt idx="60">
                  <c:v>1906</c:v>
                </c:pt>
                <c:pt idx="61">
                  <c:v>1907</c:v>
                </c:pt>
                <c:pt idx="62">
                  <c:v>1908</c:v>
                </c:pt>
                <c:pt idx="63">
                  <c:v>1909</c:v>
                </c:pt>
                <c:pt idx="64">
                  <c:v>1910</c:v>
                </c:pt>
                <c:pt idx="65">
                  <c:v>1911</c:v>
                </c:pt>
                <c:pt idx="66">
                  <c:v>1912</c:v>
                </c:pt>
                <c:pt idx="67">
                  <c:v>1913</c:v>
                </c:pt>
                <c:pt idx="68">
                  <c:v>1914</c:v>
                </c:pt>
                <c:pt idx="69">
                  <c:v>1915</c:v>
                </c:pt>
                <c:pt idx="70">
                  <c:v>1916</c:v>
                </c:pt>
                <c:pt idx="71">
                  <c:v>1917</c:v>
                </c:pt>
                <c:pt idx="72">
                  <c:v>1918</c:v>
                </c:pt>
                <c:pt idx="73">
                  <c:v>1919</c:v>
                </c:pt>
                <c:pt idx="74">
                  <c:v>1920</c:v>
                </c:pt>
                <c:pt idx="75">
                  <c:v>1921</c:v>
                </c:pt>
                <c:pt idx="76">
                  <c:v>1922</c:v>
                </c:pt>
                <c:pt idx="77">
                  <c:v>1923</c:v>
                </c:pt>
                <c:pt idx="78">
                  <c:v>1924</c:v>
                </c:pt>
                <c:pt idx="79">
                  <c:v>1925</c:v>
                </c:pt>
                <c:pt idx="80">
                  <c:v>1926</c:v>
                </c:pt>
                <c:pt idx="81">
                  <c:v>1927</c:v>
                </c:pt>
                <c:pt idx="82">
                  <c:v>1928</c:v>
                </c:pt>
                <c:pt idx="83">
                  <c:v>1929</c:v>
                </c:pt>
                <c:pt idx="84">
                  <c:v>1930</c:v>
                </c:pt>
                <c:pt idx="85">
                  <c:v>1931</c:v>
                </c:pt>
                <c:pt idx="86">
                  <c:v>1932</c:v>
                </c:pt>
                <c:pt idx="87">
                  <c:v>1933</c:v>
                </c:pt>
                <c:pt idx="88">
                  <c:v>1934</c:v>
                </c:pt>
                <c:pt idx="89">
                  <c:v>1935</c:v>
                </c:pt>
                <c:pt idx="90">
                  <c:v>1936</c:v>
                </c:pt>
                <c:pt idx="91">
                  <c:v>1937</c:v>
                </c:pt>
                <c:pt idx="92">
                  <c:v>1938</c:v>
                </c:pt>
                <c:pt idx="93">
                  <c:v>1939</c:v>
                </c:pt>
                <c:pt idx="94">
                  <c:v>1940</c:v>
                </c:pt>
                <c:pt idx="95">
                  <c:v>1941</c:v>
                </c:pt>
                <c:pt idx="96">
                  <c:v>1942</c:v>
                </c:pt>
                <c:pt idx="97">
                  <c:v>1943</c:v>
                </c:pt>
                <c:pt idx="98">
                  <c:v>1944</c:v>
                </c:pt>
                <c:pt idx="99">
                  <c:v>1945</c:v>
                </c:pt>
                <c:pt idx="100">
                  <c:v>1946</c:v>
                </c:pt>
                <c:pt idx="101">
                  <c:v>1947</c:v>
                </c:pt>
                <c:pt idx="102">
                  <c:v>1948</c:v>
                </c:pt>
                <c:pt idx="103">
                  <c:v>1949</c:v>
                </c:pt>
                <c:pt idx="104">
                  <c:v>1950</c:v>
                </c:pt>
                <c:pt idx="105">
                  <c:v>1951</c:v>
                </c:pt>
                <c:pt idx="106">
                  <c:v>1952</c:v>
                </c:pt>
                <c:pt idx="107">
                  <c:v>1953</c:v>
                </c:pt>
                <c:pt idx="108">
                  <c:v>1954</c:v>
                </c:pt>
                <c:pt idx="109">
                  <c:v>1955</c:v>
                </c:pt>
                <c:pt idx="110">
                  <c:v>1956</c:v>
                </c:pt>
                <c:pt idx="111">
                  <c:v>1957</c:v>
                </c:pt>
                <c:pt idx="112">
                  <c:v>1958</c:v>
                </c:pt>
                <c:pt idx="113">
                  <c:v>1959</c:v>
                </c:pt>
                <c:pt idx="114">
                  <c:v>1960</c:v>
                </c:pt>
                <c:pt idx="115">
                  <c:v>1961</c:v>
                </c:pt>
                <c:pt idx="116">
                  <c:v>1962</c:v>
                </c:pt>
                <c:pt idx="117">
                  <c:v>1963</c:v>
                </c:pt>
                <c:pt idx="118">
                  <c:v>1964</c:v>
                </c:pt>
                <c:pt idx="119">
                  <c:v>1965</c:v>
                </c:pt>
                <c:pt idx="120">
                  <c:v>1966</c:v>
                </c:pt>
                <c:pt idx="121">
                  <c:v>1967</c:v>
                </c:pt>
                <c:pt idx="122">
                  <c:v>1968</c:v>
                </c:pt>
                <c:pt idx="123">
                  <c:v>1969</c:v>
                </c:pt>
                <c:pt idx="124">
                  <c:v>1970</c:v>
                </c:pt>
                <c:pt idx="125">
                  <c:v>1971</c:v>
                </c:pt>
                <c:pt idx="126">
                  <c:v>1972</c:v>
                </c:pt>
                <c:pt idx="127">
                  <c:v>1973</c:v>
                </c:pt>
                <c:pt idx="128">
                  <c:v>1974</c:v>
                </c:pt>
                <c:pt idx="129">
                  <c:v>1975</c:v>
                </c:pt>
                <c:pt idx="130">
                  <c:v>1976</c:v>
                </c:pt>
                <c:pt idx="131">
                  <c:v>1977</c:v>
                </c:pt>
                <c:pt idx="132">
                  <c:v>1978</c:v>
                </c:pt>
                <c:pt idx="133">
                  <c:v>1979</c:v>
                </c:pt>
                <c:pt idx="134">
                  <c:v>1980</c:v>
                </c:pt>
                <c:pt idx="135">
                  <c:v>1981</c:v>
                </c:pt>
                <c:pt idx="136">
                  <c:v>1982</c:v>
                </c:pt>
                <c:pt idx="137">
                  <c:v>1983</c:v>
                </c:pt>
                <c:pt idx="138">
                  <c:v>1984</c:v>
                </c:pt>
                <c:pt idx="139">
                  <c:v>1985</c:v>
                </c:pt>
                <c:pt idx="140">
                  <c:v>1986</c:v>
                </c:pt>
                <c:pt idx="141">
                  <c:v>1987</c:v>
                </c:pt>
                <c:pt idx="142">
                  <c:v>1988</c:v>
                </c:pt>
                <c:pt idx="143">
                  <c:v>1989</c:v>
                </c:pt>
                <c:pt idx="144">
                  <c:v>1990</c:v>
                </c:pt>
                <c:pt idx="145">
                  <c:v>1991</c:v>
                </c:pt>
                <c:pt idx="146">
                  <c:v>1992</c:v>
                </c:pt>
                <c:pt idx="147">
                  <c:v>1993</c:v>
                </c:pt>
                <c:pt idx="148">
                  <c:v>1994</c:v>
                </c:pt>
                <c:pt idx="149">
                  <c:v>1995</c:v>
                </c:pt>
                <c:pt idx="150">
                  <c:v>1996</c:v>
                </c:pt>
                <c:pt idx="151">
                  <c:v>1997</c:v>
                </c:pt>
                <c:pt idx="152">
                  <c:v>1998</c:v>
                </c:pt>
                <c:pt idx="153">
                  <c:v>1999</c:v>
                </c:pt>
                <c:pt idx="154">
                  <c:v>2000</c:v>
                </c:pt>
                <c:pt idx="155">
                  <c:v>2001</c:v>
                </c:pt>
                <c:pt idx="156">
                  <c:v>2002</c:v>
                </c:pt>
                <c:pt idx="157">
                  <c:v>2003</c:v>
                </c:pt>
                <c:pt idx="158">
                  <c:v>2004</c:v>
                </c:pt>
                <c:pt idx="159">
                  <c:v>2005</c:v>
                </c:pt>
                <c:pt idx="160">
                  <c:v>2006</c:v>
                </c:pt>
                <c:pt idx="161">
                  <c:v>2007</c:v>
                </c:pt>
                <c:pt idx="162">
                  <c:v>2008</c:v>
                </c:pt>
                <c:pt idx="163">
                  <c:v>2009</c:v>
                </c:pt>
                <c:pt idx="164">
                  <c:v>2010</c:v>
                </c:pt>
                <c:pt idx="165">
                  <c:v>2011</c:v>
                </c:pt>
                <c:pt idx="166">
                  <c:v>2012</c:v>
                </c:pt>
                <c:pt idx="167">
                  <c:v>2013</c:v>
                </c:pt>
              </c:numCache>
            </c:numRef>
          </c:cat>
          <c:val>
            <c:numRef>
              <c:f>Sheet1!$C$2:$C$169</c:f>
              <c:numCache>
                <c:formatCode>General</c:formatCode>
                <c:ptCount val="168"/>
                <c:pt idx="0">
                  <c:v>7.9614285714285717</c:v>
                </c:pt>
                <c:pt idx="1">
                  <c:v>8.0028571428571436</c:v>
                </c:pt>
                <c:pt idx="2">
                  <c:v>8.0442857142857154</c:v>
                </c:pt>
                <c:pt idx="3">
                  <c:v>8.03857142857143</c:v>
                </c:pt>
                <c:pt idx="4">
                  <c:v>8.0000000000000018</c:v>
                </c:pt>
                <c:pt idx="5">
                  <c:v>8.0757142857142856</c:v>
                </c:pt>
                <c:pt idx="6">
                  <c:v>8.1114285714285721</c:v>
                </c:pt>
                <c:pt idx="7">
                  <c:v>8.0385714285714283</c:v>
                </c:pt>
                <c:pt idx="8">
                  <c:v>8.055714285714286</c:v>
                </c:pt>
                <c:pt idx="9">
                  <c:v>8.0742857142857147</c:v>
                </c:pt>
                <c:pt idx="10">
                  <c:v>8.0771428571428565</c:v>
                </c:pt>
                <c:pt idx="11">
                  <c:v>8.0571428571428569</c:v>
                </c:pt>
                <c:pt idx="12">
                  <c:v>8.0457142857142863</c:v>
                </c:pt>
                <c:pt idx="13">
                  <c:v>8.0671428571428567</c:v>
                </c:pt>
                <c:pt idx="14">
                  <c:v>8.055714285714286</c:v>
                </c:pt>
                <c:pt idx="15">
                  <c:v>8.0042857142857144</c:v>
                </c:pt>
                <c:pt idx="16">
                  <c:v>7.9257142857142862</c:v>
                </c:pt>
                <c:pt idx="17">
                  <c:v>7.9414285714285722</c:v>
                </c:pt>
                <c:pt idx="18">
                  <c:v>7.9728571428571433</c:v>
                </c:pt>
                <c:pt idx="19">
                  <c:v>7.9842857142857158</c:v>
                </c:pt>
                <c:pt idx="20">
                  <c:v>7.9899999999999993</c:v>
                </c:pt>
                <c:pt idx="21">
                  <c:v>8.0585714285714278</c:v>
                </c:pt>
                <c:pt idx="22">
                  <c:v>8.1157142857142848</c:v>
                </c:pt>
                <c:pt idx="23">
                  <c:v>8.24</c:v>
                </c:pt>
                <c:pt idx="24">
                  <c:v>8.2528571428571418</c:v>
                </c:pt>
                <c:pt idx="25">
                  <c:v>8.2728571428571414</c:v>
                </c:pt>
                <c:pt idx="26">
                  <c:v>8.274285714285714</c:v>
                </c:pt>
                <c:pt idx="27">
                  <c:v>8.2828571428571411</c:v>
                </c:pt>
                <c:pt idx="28">
                  <c:v>8.281428571428572</c:v>
                </c:pt>
                <c:pt idx="29">
                  <c:v>8.225714285714286</c:v>
                </c:pt>
                <c:pt idx="30">
                  <c:v>8.1757142857142853</c:v>
                </c:pt>
                <c:pt idx="31">
                  <c:v>8.2242857142857133</c:v>
                </c:pt>
                <c:pt idx="32">
                  <c:v>8.3257142857142856</c:v>
                </c:pt>
                <c:pt idx="33">
                  <c:v>8.3228571428571421</c:v>
                </c:pt>
                <c:pt idx="34">
                  <c:v>8.2899999999999991</c:v>
                </c:pt>
                <c:pt idx="35">
                  <c:v>8.2671428571428578</c:v>
                </c:pt>
                <c:pt idx="36">
                  <c:v>8.3057142857142843</c:v>
                </c:pt>
                <c:pt idx="37">
                  <c:v>8.29142857142857</c:v>
                </c:pt>
                <c:pt idx="38">
                  <c:v>8.1814285714285706</c:v>
                </c:pt>
                <c:pt idx="39">
                  <c:v>8.0514285714285716</c:v>
                </c:pt>
                <c:pt idx="40">
                  <c:v>8.02</c:v>
                </c:pt>
                <c:pt idx="41">
                  <c:v>7.9900000000000011</c:v>
                </c:pt>
                <c:pt idx="42">
                  <c:v>7.9642857142857144</c:v>
                </c:pt>
                <c:pt idx="43">
                  <c:v>7.991428571428572</c:v>
                </c:pt>
                <c:pt idx="44">
                  <c:v>7.99</c:v>
                </c:pt>
                <c:pt idx="45">
                  <c:v>8.0257142857142849</c:v>
                </c:pt>
                <c:pt idx="46">
                  <c:v>8.0471428571428554</c:v>
                </c:pt>
                <c:pt idx="47">
                  <c:v>8.0628571428571441</c:v>
                </c:pt>
                <c:pt idx="48">
                  <c:v>8.0985714285714288</c:v>
                </c:pt>
                <c:pt idx="49">
                  <c:v>8.1071428571428559</c:v>
                </c:pt>
                <c:pt idx="50">
                  <c:v>8.0914285714285707</c:v>
                </c:pt>
                <c:pt idx="51">
                  <c:v>8.137142857142857</c:v>
                </c:pt>
                <c:pt idx="52">
                  <c:v>8.16</c:v>
                </c:pt>
                <c:pt idx="53">
                  <c:v>8.2071428571428573</c:v>
                </c:pt>
                <c:pt idx="54">
                  <c:v>8.27</c:v>
                </c:pt>
                <c:pt idx="55">
                  <c:v>8.324285714285713</c:v>
                </c:pt>
                <c:pt idx="56">
                  <c:v>8.3457142857142852</c:v>
                </c:pt>
                <c:pt idx="57">
                  <c:v>8.3471428571428561</c:v>
                </c:pt>
                <c:pt idx="58">
                  <c:v>8.3185714285714294</c:v>
                </c:pt>
                <c:pt idx="59">
                  <c:v>8.3257142857142856</c:v>
                </c:pt>
                <c:pt idx="60">
                  <c:v>8.3228571428571438</c:v>
                </c:pt>
                <c:pt idx="61">
                  <c:v>8.2442857142857164</c:v>
                </c:pt>
                <c:pt idx="62">
                  <c:v>8.1942857142857157</c:v>
                </c:pt>
                <c:pt idx="63">
                  <c:v>8.1771428571428579</c:v>
                </c:pt>
                <c:pt idx="64">
                  <c:v>8.1771428571428579</c:v>
                </c:pt>
                <c:pt idx="65">
                  <c:v>8.19</c:v>
                </c:pt>
                <c:pt idx="66">
                  <c:v>8.1814285714285724</c:v>
                </c:pt>
                <c:pt idx="67">
                  <c:v>8.17</c:v>
                </c:pt>
                <c:pt idx="68">
                  <c:v>8.2614285714285707</c:v>
                </c:pt>
                <c:pt idx="69">
                  <c:v>8.3185714285714294</c:v>
                </c:pt>
                <c:pt idx="70">
                  <c:v>8.3257142857142874</c:v>
                </c:pt>
                <c:pt idx="71">
                  <c:v>8.2971428571428572</c:v>
                </c:pt>
                <c:pt idx="72">
                  <c:v>8.2899999999999991</c:v>
                </c:pt>
                <c:pt idx="73">
                  <c:v>8.3200000000000021</c:v>
                </c:pt>
                <c:pt idx="74">
                  <c:v>8.3285714285714292</c:v>
                </c:pt>
                <c:pt idx="75">
                  <c:v>8.3257142857142856</c:v>
                </c:pt>
                <c:pt idx="76">
                  <c:v>8.3000000000000007</c:v>
                </c:pt>
                <c:pt idx="77">
                  <c:v>8.3271428571428583</c:v>
                </c:pt>
                <c:pt idx="78">
                  <c:v>8.3971428571428568</c:v>
                </c:pt>
                <c:pt idx="79">
                  <c:v>8.4542857142857137</c:v>
                </c:pt>
                <c:pt idx="80">
                  <c:v>8.5042857142857144</c:v>
                </c:pt>
                <c:pt idx="81">
                  <c:v>8.5271428571428576</c:v>
                </c:pt>
                <c:pt idx="82">
                  <c:v>8.5357142857142847</c:v>
                </c:pt>
                <c:pt idx="83">
                  <c:v>8.5114285714285707</c:v>
                </c:pt>
                <c:pt idx="84">
                  <c:v>8.5414285714285718</c:v>
                </c:pt>
                <c:pt idx="85">
                  <c:v>8.5714285714285712</c:v>
                </c:pt>
                <c:pt idx="86">
                  <c:v>8.5971428571428579</c:v>
                </c:pt>
                <c:pt idx="87">
                  <c:v>8.5414285714285718</c:v>
                </c:pt>
                <c:pt idx="88">
                  <c:v>8.5571428571428569</c:v>
                </c:pt>
                <c:pt idx="89">
                  <c:v>8.5414285714285718</c:v>
                </c:pt>
                <c:pt idx="90">
                  <c:v>8.5857142857142872</c:v>
                </c:pt>
                <c:pt idx="91">
                  <c:v>8.5957142857142852</c:v>
                </c:pt>
                <c:pt idx="92">
                  <c:v>8.6157142857142865</c:v>
                </c:pt>
                <c:pt idx="93">
                  <c:v>8.622857142857141</c:v>
                </c:pt>
                <c:pt idx="94">
                  <c:v>8.6828571428571415</c:v>
                </c:pt>
                <c:pt idx="95">
                  <c:v>8.7028571428571411</c:v>
                </c:pt>
                <c:pt idx="96">
                  <c:v>8.7328571428571422</c:v>
                </c:pt>
                <c:pt idx="97">
                  <c:v>8.7628571428571416</c:v>
                </c:pt>
                <c:pt idx="98">
                  <c:v>8.7842857142857138</c:v>
                </c:pt>
                <c:pt idx="99">
                  <c:v>8.7442857142857129</c:v>
                </c:pt>
                <c:pt idx="100">
                  <c:v>8.732857142857144</c:v>
                </c:pt>
                <c:pt idx="101">
                  <c:v>8.7385714285714293</c:v>
                </c:pt>
                <c:pt idx="102">
                  <c:v>8.7357142857142858</c:v>
                </c:pt>
                <c:pt idx="103">
                  <c:v>8.7157142857142862</c:v>
                </c:pt>
                <c:pt idx="104">
                  <c:v>8.66</c:v>
                </c:pt>
                <c:pt idx="105">
                  <c:v>8.6285714285714299</c:v>
                </c:pt>
                <c:pt idx="106">
                  <c:v>8.637142857142857</c:v>
                </c:pt>
                <c:pt idx="107">
                  <c:v>8.6642857142857146</c:v>
                </c:pt>
                <c:pt idx="108">
                  <c:v>8.6300000000000008</c:v>
                </c:pt>
                <c:pt idx="109">
                  <c:v>8.612857142857143</c:v>
                </c:pt>
                <c:pt idx="110">
                  <c:v>8.5685714285714294</c:v>
                </c:pt>
                <c:pt idx="111">
                  <c:v>8.620000000000001</c:v>
                </c:pt>
                <c:pt idx="112">
                  <c:v>8.64</c:v>
                </c:pt>
                <c:pt idx="113">
                  <c:v>8.6528571428571439</c:v>
                </c:pt>
                <c:pt idx="114">
                  <c:v>8.6114285714285721</c:v>
                </c:pt>
                <c:pt idx="115">
                  <c:v>8.6457142857142859</c:v>
                </c:pt>
                <c:pt idx="116">
                  <c:v>8.6628571428571437</c:v>
                </c:pt>
                <c:pt idx="117">
                  <c:v>8.7457142857142856</c:v>
                </c:pt>
                <c:pt idx="118">
                  <c:v>8.6999999999999993</c:v>
                </c:pt>
                <c:pt idx="119">
                  <c:v>8.6657142857142855</c:v>
                </c:pt>
                <c:pt idx="120">
                  <c:v>8.6471428571428586</c:v>
                </c:pt>
                <c:pt idx="121">
                  <c:v>8.6642857142857146</c:v>
                </c:pt>
                <c:pt idx="122">
                  <c:v>8.6242857142857137</c:v>
                </c:pt>
                <c:pt idx="123">
                  <c:v>8.6028571428571414</c:v>
                </c:pt>
                <c:pt idx="124">
                  <c:v>8.5799999999999983</c:v>
                </c:pt>
                <c:pt idx="125">
                  <c:v>8.6071428571428559</c:v>
                </c:pt>
                <c:pt idx="126">
                  <c:v>8.6028571428571414</c:v>
                </c:pt>
                <c:pt idx="127">
                  <c:v>8.6528571428571421</c:v>
                </c:pt>
                <c:pt idx="128">
                  <c:v>8.6199999999999992</c:v>
                </c:pt>
                <c:pt idx="129">
                  <c:v>8.6514285714285712</c:v>
                </c:pt>
                <c:pt idx="130">
                  <c:v>8.6157142857142865</c:v>
                </c:pt>
                <c:pt idx="131">
                  <c:v>8.6371428571428588</c:v>
                </c:pt>
                <c:pt idx="132">
                  <c:v>8.65</c:v>
                </c:pt>
                <c:pt idx="133">
                  <c:v>8.6828571428571433</c:v>
                </c:pt>
                <c:pt idx="134">
                  <c:v>8.6871428571428577</c:v>
                </c:pt>
                <c:pt idx="135">
                  <c:v>8.7871428571428574</c:v>
                </c:pt>
                <c:pt idx="136">
                  <c:v>8.7728571428571449</c:v>
                </c:pt>
                <c:pt idx="137">
                  <c:v>8.870000000000001</c:v>
                </c:pt>
                <c:pt idx="138">
                  <c:v>8.8471428571428579</c:v>
                </c:pt>
                <c:pt idx="139">
                  <c:v>8.8428571428571434</c:v>
                </c:pt>
                <c:pt idx="140">
                  <c:v>8.8571428571428577</c:v>
                </c:pt>
                <c:pt idx="141">
                  <c:v>8.8585714285714285</c:v>
                </c:pt>
                <c:pt idx="142">
                  <c:v>8.8628571428571412</c:v>
                </c:pt>
                <c:pt idx="143">
                  <c:v>8.9028571428571439</c:v>
                </c:pt>
                <c:pt idx="144">
                  <c:v>8.9314285714285724</c:v>
                </c:pt>
                <c:pt idx="145">
                  <c:v>9.0014285714285727</c:v>
                </c:pt>
                <c:pt idx="146">
                  <c:v>9.0271428571428576</c:v>
                </c:pt>
                <c:pt idx="147">
                  <c:v>9.0328571428571429</c:v>
                </c:pt>
                <c:pt idx="148">
                  <c:v>9.0400000000000009</c:v>
                </c:pt>
                <c:pt idx="149">
                  <c:v>9.0614285714285714</c:v>
                </c:pt>
                <c:pt idx="150">
                  <c:v>9.0785714285714274</c:v>
                </c:pt>
                <c:pt idx="151">
                  <c:v>9.074285714285713</c:v>
                </c:pt>
                <c:pt idx="152">
                  <c:v>9.1228571428571428</c:v>
                </c:pt>
                <c:pt idx="153">
                  <c:v>9.1871428571428577</c:v>
                </c:pt>
                <c:pt idx="154">
                  <c:v>9.2342857142857131</c:v>
                </c:pt>
                <c:pt idx="155">
                  <c:v>9.2871428571428556</c:v>
                </c:pt>
                <c:pt idx="156">
                  <c:v>9.3185714285714276</c:v>
                </c:pt>
                <c:pt idx="157">
                  <c:v>9.3885714285714261</c:v>
                </c:pt>
                <c:pt idx="158">
                  <c:v>9.4057142857142857</c:v>
                </c:pt>
                <c:pt idx="159">
                  <c:v>9.4314285714285706</c:v>
                </c:pt>
                <c:pt idx="160">
                  <c:v>9.4657142857142862</c:v>
                </c:pt>
                <c:pt idx="161">
                  <c:v>9.5414285714285718</c:v>
                </c:pt>
                <c:pt idx="162">
                  <c:v>9.5442857142857154</c:v>
                </c:pt>
                <c:pt idx="163">
                  <c:v>9.5357142857142865</c:v>
                </c:pt>
                <c:pt idx="164">
                  <c:v>9.56</c:v>
                </c:pt>
                <c:pt idx="165">
                  <c:v>9.5885714285714272</c:v>
                </c:pt>
                <c:pt idx="166">
                  <c:v>9.5614285714285696</c:v>
                </c:pt>
                <c:pt idx="167">
                  <c:v>9.5728571428571421</c:v>
                </c:pt>
              </c:numCache>
            </c:numRef>
          </c:val>
          <c:smooth val="0"/>
          <c:extLst>
            <c:ext xmlns:c16="http://schemas.microsoft.com/office/drawing/2014/chart" uri="{C3380CC4-5D6E-409C-BE32-E72D297353CC}">
              <c16:uniqueId val="{00000001-4421-4B7A-B9A6-97B4B0FD8327}"/>
            </c:ext>
          </c:extLst>
        </c:ser>
        <c:dLbls>
          <c:showLegendKey val="0"/>
          <c:showVal val="0"/>
          <c:showCatName val="0"/>
          <c:showSerName val="0"/>
          <c:showPercent val="0"/>
          <c:showBubbleSize val="0"/>
        </c:dLbls>
        <c:smooth val="0"/>
        <c:axId val="1937241760"/>
        <c:axId val="1937244256"/>
      </c:lineChart>
      <c:catAx>
        <c:axId val="1937241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7244256"/>
        <c:crosses val="autoZero"/>
        <c:auto val="1"/>
        <c:lblAlgn val="ctr"/>
        <c:lblOffset val="100"/>
        <c:noMultiLvlLbl val="0"/>
      </c:catAx>
      <c:valAx>
        <c:axId val="1937244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Temperatures(°C)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7241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Anh (FHN.DNA)</dc:creator>
  <cp:keywords/>
  <dc:description/>
  <cp:lastModifiedBy>Nguyen Minh Anh (FHN.DNA)</cp:lastModifiedBy>
  <cp:revision>1</cp:revision>
  <dcterms:created xsi:type="dcterms:W3CDTF">2023-03-16T08:07:00Z</dcterms:created>
  <dcterms:modified xsi:type="dcterms:W3CDTF">2023-03-17T01:46:00Z</dcterms:modified>
</cp:coreProperties>
</file>